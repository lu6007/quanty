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C46" w:rsidRDefault="00D46C46" w:rsidP="008347EC">
      <w:pPr>
        <w:jc w:val="center"/>
        <w:rPr>
          <w:rFonts w:ascii="Times New Roman" w:hAnsi="Times New Roman" w:cs="Times New Roman"/>
          <w:b/>
          <w:sz w:val="28"/>
          <w:szCs w:val="28"/>
        </w:rPr>
      </w:pPr>
      <w:r>
        <w:rPr>
          <w:rFonts w:ascii="Times New Roman" w:hAnsi="Times New Roman" w:cs="Times New Roman"/>
          <w:b/>
          <w:sz w:val="28"/>
          <w:szCs w:val="28"/>
        </w:rPr>
        <w:t xml:space="preserve">Fluocell – </w:t>
      </w:r>
      <w:proofErr w:type="spellStart"/>
      <w:r>
        <w:rPr>
          <w:rFonts w:ascii="Times New Roman" w:hAnsi="Times New Roman" w:cs="Times New Roman"/>
          <w:b/>
          <w:sz w:val="28"/>
          <w:szCs w:val="28"/>
        </w:rPr>
        <w:t>Quanty</w:t>
      </w:r>
      <w:proofErr w:type="spellEnd"/>
      <w:r>
        <w:rPr>
          <w:rFonts w:ascii="Times New Roman" w:hAnsi="Times New Roman" w:cs="Times New Roman"/>
          <w:b/>
          <w:sz w:val="28"/>
          <w:szCs w:val="28"/>
        </w:rPr>
        <w:t xml:space="preserve"> Module User’s Guide</w:t>
      </w:r>
    </w:p>
    <w:p w:rsidR="00175FBC" w:rsidRPr="00F3313C" w:rsidRDefault="00AB3D38" w:rsidP="008347EC">
      <w:pPr>
        <w:jc w:val="center"/>
        <w:rPr>
          <w:rFonts w:ascii="Times New Roman" w:hAnsi="Times New Roman" w:cs="Times New Roman"/>
          <w:b/>
          <w:sz w:val="28"/>
          <w:szCs w:val="28"/>
        </w:rPr>
      </w:pPr>
      <w:r w:rsidRPr="00F3313C">
        <w:rPr>
          <w:rFonts w:ascii="Times New Roman" w:hAnsi="Times New Roman" w:cs="Times New Roman"/>
          <w:b/>
          <w:sz w:val="28"/>
          <w:szCs w:val="28"/>
        </w:rPr>
        <w:t xml:space="preserve">Automatic </w:t>
      </w:r>
      <w:r w:rsidR="00D46C46">
        <w:rPr>
          <w:rFonts w:ascii="Times New Roman" w:hAnsi="Times New Roman" w:cs="Times New Roman"/>
          <w:b/>
          <w:sz w:val="28"/>
          <w:szCs w:val="28"/>
        </w:rPr>
        <w:t>Q</w:t>
      </w:r>
      <w:r w:rsidRPr="00F3313C">
        <w:rPr>
          <w:rFonts w:ascii="Times New Roman" w:hAnsi="Times New Roman" w:cs="Times New Roman"/>
          <w:b/>
          <w:sz w:val="28"/>
          <w:szCs w:val="28"/>
        </w:rPr>
        <w:t>uantification of</w:t>
      </w:r>
      <w:r w:rsidR="008347EC" w:rsidRPr="00F3313C">
        <w:rPr>
          <w:rFonts w:ascii="Times New Roman" w:hAnsi="Times New Roman" w:cs="Times New Roman"/>
          <w:b/>
          <w:sz w:val="28"/>
          <w:szCs w:val="28"/>
        </w:rPr>
        <w:t xml:space="preserve"> </w:t>
      </w:r>
      <w:r w:rsidR="00D46C46">
        <w:rPr>
          <w:rFonts w:ascii="Times New Roman" w:hAnsi="Times New Roman" w:cs="Times New Roman"/>
          <w:b/>
          <w:sz w:val="28"/>
          <w:szCs w:val="28"/>
        </w:rPr>
        <w:t>Multiple-position</w:t>
      </w:r>
      <w:r w:rsidR="008347EC" w:rsidRPr="00F3313C">
        <w:rPr>
          <w:rFonts w:ascii="Times New Roman" w:hAnsi="Times New Roman" w:cs="Times New Roman"/>
          <w:b/>
          <w:sz w:val="28"/>
          <w:szCs w:val="28"/>
        </w:rPr>
        <w:t xml:space="preserve"> </w:t>
      </w:r>
      <w:r w:rsidR="00D46C46">
        <w:rPr>
          <w:rFonts w:ascii="Times New Roman" w:hAnsi="Times New Roman" w:cs="Times New Roman"/>
          <w:b/>
          <w:sz w:val="28"/>
          <w:szCs w:val="28"/>
        </w:rPr>
        <w:t>Image Sequences</w:t>
      </w:r>
      <w:r w:rsidRPr="00F3313C">
        <w:rPr>
          <w:rFonts w:ascii="Times New Roman" w:hAnsi="Times New Roman" w:cs="Times New Roman"/>
          <w:b/>
          <w:sz w:val="28"/>
          <w:szCs w:val="28"/>
        </w:rPr>
        <w:t xml:space="preserve"> </w:t>
      </w:r>
    </w:p>
    <w:p w:rsidR="00600B78" w:rsidRDefault="00757AD7">
      <w:pP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Step 1, </w:t>
      </w:r>
      <w:r w:rsidR="00600B78">
        <w:rPr>
          <w:rFonts w:ascii="Times New Roman" w:hAnsi="Times New Roman" w:cs="Times New Roman"/>
          <w:b/>
          <w:color w:val="000000" w:themeColor="text1"/>
          <w:sz w:val="24"/>
          <w:szCs w:val="24"/>
          <w:u w:val="single"/>
        </w:rPr>
        <w:t xml:space="preserve">Download </w:t>
      </w:r>
      <w:r w:rsidR="005A5CB4">
        <w:rPr>
          <w:rFonts w:ascii="Times New Roman" w:hAnsi="Times New Roman" w:cs="Times New Roman"/>
          <w:b/>
          <w:color w:val="000000" w:themeColor="text1"/>
          <w:sz w:val="24"/>
          <w:szCs w:val="24"/>
          <w:u w:val="single"/>
        </w:rPr>
        <w:t xml:space="preserve">the </w:t>
      </w:r>
      <w:proofErr w:type="spellStart"/>
      <w:r w:rsidR="005A5CB4">
        <w:rPr>
          <w:rFonts w:ascii="Times New Roman" w:hAnsi="Times New Roman" w:cs="Times New Roman"/>
          <w:b/>
          <w:color w:val="000000" w:themeColor="text1"/>
          <w:sz w:val="24"/>
          <w:szCs w:val="24"/>
          <w:u w:val="single"/>
        </w:rPr>
        <w:t>q</w:t>
      </w:r>
      <w:r>
        <w:rPr>
          <w:rFonts w:ascii="Times New Roman" w:hAnsi="Times New Roman" w:cs="Times New Roman"/>
          <w:b/>
          <w:color w:val="000000" w:themeColor="text1"/>
          <w:sz w:val="24"/>
          <w:szCs w:val="24"/>
          <w:u w:val="single"/>
        </w:rPr>
        <w:t>uanty</w:t>
      </w:r>
      <w:proofErr w:type="spellEnd"/>
      <w:r>
        <w:rPr>
          <w:rFonts w:ascii="Times New Roman" w:hAnsi="Times New Roman" w:cs="Times New Roman"/>
          <w:b/>
          <w:color w:val="000000" w:themeColor="text1"/>
          <w:sz w:val="24"/>
          <w:szCs w:val="24"/>
          <w:u w:val="single"/>
        </w:rPr>
        <w:t xml:space="preserve"> </w:t>
      </w:r>
      <w:r w:rsidR="005A5CB4">
        <w:rPr>
          <w:rFonts w:ascii="Times New Roman" w:hAnsi="Times New Roman" w:cs="Times New Roman"/>
          <w:b/>
          <w:color w:val="000000" w:themeColor="text1"/>
          <w:sz w:val="24"/>
          <w:szCs w:val="24"/>
          <w:u w:val="single"/>
        </w:rPr>
        <w:t>model and related</w:t>
      </w:r>
      <w:r>
        <w:rPr>
          <w:rFonts w:ascii="Times New Roman" w:hAnsi="Times New Roman" w:cs="Times New Roman"/>
          <w:b/>
          <w:color w:val="000000" w:themeColor="text1"/>
          <w:sz w:val="24"/>
          <w:szCs w:val="24"/>
          <w:u w:val="single"/>
        </w:rPr>
        <w:t xml:space="preserve"> dataset</w:t>
      </w:r>
    </w:p>
    <w:p w:rsidR="002743A4" w:rsidRPr="006D5E63" w:rsidRDefault="002743A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Download the </w:t>
      </w:r>
      <w:proofErr w:type="spellStart"/>
      <w:r>
        <w:rPr>
          <w:rFonts w:ascii="Times New Roman" w:hAnsi="Times New Roman" w:cs="Times New Roman"/>
          <w:color w:val="000000" w:themeColor="text1"/>
          <w:sz w:val="24"/>
          <w:szCs w:val="24"/>
        </w:rPr>
        <w:t>quanty</w:t>
      </w:r>
      <w:proofErr w:type="spellEnd"/>
      <w:r>
        <w:rPr>
          <w:rFonts w:ascii="Times New Roman" w:hAnsi="Times New Roman" w:cs="Times New Roman"/>
          <w:color w:val="000000" w:themeColor="text1"/>
          <w:sz w:val="24"/>
          <w:szCs w:val="24"/>
        </w:rPr>
        <w:t xml:space="preserve"> module</w:t>
      </w:r>
      <w:r w:rsidR="00174F7B">
        <w:rPr>
          <w:rFonts w:ascii="Times New Roman" w:hAnsi="Times New Roman" w:cs="Times New Roman"/>
          <w:color w:val="000000" w:themeColor="text1"/>
          <w:sz w:val="24"/>
          <w:szCs w:val="24"/>
        </w:rPr>
        <w:t xml:space="preserve"> from github</w:t>
      </w:r>
      <w:r>
        <w:rPr>
          <w:rFonts w:ascii="Times New Roman" w:hAnsi="Times New Roman" w:cs="Times New Roman"/>
          <w:color w:val="000000" w:themeColor="text1"/>
          <w:sz w:val="24"/>
          <w:szCs w:val="24"/>
        </w:rPr>
        <w:t xml:space="preserve"> </w:t>
      </w:r>
      <w:r w:rsidR="00B4760F">
        <w:rPr>
          <w:rFonts w:ascii="Times New Roman" w:hAnsi="Times New Roman" w:cs="Times New Roman"/>
          <w:color w:val="000000" w:themeColor="text1"/>
          <w:sz w:val="24"/>
          <w:szCs w:val="24"/>
        </w:rPr>
        <w:t>(</w:t>
      </w:r>
      <w:hyperlink r:id="rId5" w:history="1">
        <w:r w:rsidR="00B4760F" w:rsidRPr="00B05DD2">
          <w:rPr>
            <w:rStyle w:val="Hyperlink"/>
            <w:rFonts w:ascii="Times New Roman" w:hAnsi="Times New Roman" w:cs="Times New Roman"/>
            <w:sz w:val="24"/>
            <w:szCs w:val="24"/>
          </w:rPr>
          <w:t>http://github.com/lu6007/quanty</w:t>
        </w:r>
      </w:hyperlink>
      <w:r w:rsidR="00B4760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and its related data </w:t>
      </w:r>
      <w:r w:rsidR="00911CEE">
        <w:rPr>
          <w:rFonts w:ascii="Times New Roman" w:hAnsi="Times New Roman" w:cs="Times New Roman"/>
          <w:color w:val="000000" w:themeColor="text1"/>
          <w:sz w:val="24"/>
          <w:szCs w:val="24"/>
        </w:rPr>
        <w:t>(</w:t>
      </w:r>
      <w:hyperlink r:id="rId6" w:history="1">
        <w:r w:rsidR="00911CEE" w:rsidRPr="00B05DD2">
          <w:rPr>
            <w:rStyle w:val="Hyperlink"/>
            <w:rFonts w:ascii="Times New Roman" w:hAnsi="Times New Roman" w:cs="Times New Roman"/>
            <w:sz w:val="24"/>
            <w:szCs w:val="24"/>
          </w:rPr>
          <w:t>http://wang.ucsd.edu/~kalu</w:t>
        </w:r>
      </w:hyperlink>
      <w:r w:rsidR="00911CEE">
        <w:rPr>
          <w:rFonts w:ascii="Times New Roman" w:hAnsi="Times New Roman" w:cs="Times New Roman"/>
          <w:color w:val="000000" w:themeColor="text1"/>
          <w:sz w:val="24"/>
          <w:szCs w:val="24"/>
        </w:rPr>
        <w:t xml:space="preserve"> </w:t>
      </w:r>
      <w:r w:rsidR="00911CEE" w:rsidRPr="00911CEE">
        <w:rPr>
          <w:rFonts w:ascii="Times New Roman" w:hAnsi="Times New Roman" w:cs="Times New Roman"/>
          <w:color w:val="000000" w:themeColor="text1"/>
          <w:sz w:val="24"/>
          <w:szCs w:val="24"/>
        </w:rPr>
        <w:sym w:font="Wingdings" w:char="F0E0"/>
      </w:r>
      <w:r w:rsidR="00911CEE">
        <w:rPr>
          <w:rFonts w:ascii="Times New Roman" w:hAnsi="Times New Roman" w:cs="Times New Roman"/>
          <w:color w:val="000000" w:themeColor="text1"/>
          <w:sz w:val="24"/>
          <w:szCs w:val="24"/>
        </w:rPr>
        <w:t xml:space="preserve"> Download </w:t>
      </w:r>
      <w:proofErr w:type="spellStart"/>
      <w:r w:rsidR="00911CEE">
        <w:rPr>
          <w:rFonts w:ascii="Times New Roman" w:hAnsi="Times New Roman" w:cs="Times New Roman"/>
          <w:color w:val="000000" w:themeColor="text1"/>
          <w:sz w:val="24"/>
          <w:szCs w:val="24"/>
        </w:rPr>
        <w:t>Quanty</w:t>
      </w:r>
      <w:proofErr w:type="spellEnd"/>
      <w:r w:rsidR="00911CEE">
        <w:rPr>
          <w:rFonts w:ascii="Times New Roman" w:hAnsi="Times New Roman" w:cs="Times New Roman"/>
          <w:color w:val="000000" w:themeColor="text1"/>
          <w:sz w:val="24"/>
          <w:szCs w:val="24"/>
        </w:rPr>
        <w:t xml:space="preserve"> Dataset 1</w:t>
      </w:r>
      <w:r w:rsidR="00E513A9">
        <w:rPr>
          <w:rFonts w:ascii="Times New Roman" w:hAnsi="Times New Roman" w:cs="Times New Roman"/>
          <w:color w:val="000000" w:themeColor="text1"/>
          <w:sz w:val="24"/>
          <w:szCs w:val="24"/>
        </w:rPr>
        <w:t xml:space="preserve"> </w:t>
      </w:r>
      <w:r w:rsidR="00E513A9" w:rsidRPr="00E513A9">
        <w:rPr>
          <w:rFonts w:ascii="Times New Roman" w:hAnsi="Times New Roman" w:cs="Times New Roman"/>
          <w:color w:val="000000" w:themeColor="text1"/>
          <w:sz w:val="24"/>
          <w:szCs w:val="24"/>
        </w:rPr>
        <w:sym w:font="Wingdings" w:char="F0E0"/>
      </w:r>
      <w:r w:rsidR="00E513A9">
        <w:rPr>
          <w:rFonts w:ascii="Times New Roman" w:hAnsi="Times New Roman" w:cs="Times New Roman"/>
          <w:color w:val="000000" w:themeColor="text1"/>
          <w:sz w:val="24"/>
          <w:szCs w:val="24"/>
        </w:rPr>
        <w:t xml:space="preserve"> unzip</w:t>
      </w:r>
      <w:r w:rsidR="00911CE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into </w:t>
      </w:r>
      <w:r w:rsidR="006D5E63">
        <w:rPr>
          <w:rFonts w:ascii="Times New Roman" w:hAnsi="Times New Roman" w:cs="Times New Roman"/>
          <w:color w:val="000000" w:themeColor="text1"/>
          <w:sz w:val="24"/>
          <w:szCs w:val="24"/>
        </w:rPr>
        <w:t>parallel folders</w:t>
      </w:r>
      <w:r>
        <w:rPr>
          <w:rFonts w:ascii="Times New Roman" w:hAnsi="Times New Roman" w:cs="Times New Roman"/>
          <w:color w:val="000000" w:themeColor="text1"/>
          <w:sz w:val="24"/>
          <w:szCs w:val="24"/>
        </w:rPr>
        <w:t xml:space="preserve">, which </w:t>
      </w:r>
      <w:r w:rsidR="006D5E63">
        <w:rPr>
          <w:rFonts w:ascii="Times New Roman" w:hAnsi="Times New Roman" w:cs="Times New Roman"/>
          <w:color w:val="000000" w:themeColor="text1"/>
          <w:sz w:val="24"/>
          <w:szCs w:val="24"/>
        </w:rPr>
        <w:t xml:space="preserve">are </w:t>
      </w: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quanty</w:t>
      </w:r>
      <w:proofErr w:type="spellEnd"/>
      <w:r w:rsidR="00BC60C3">
        <w:rPr>
          <w:rFonts w:ascii="Times New Roman" w:hAnsi="Times New Roman" w:cs="Times New Roman"/>
          <w:color w:val="000000" w:themeColor="text1"/>
          <w:sz w:val="24"/>
          <w:szCs w:val="24"/>
        </w:rPr>
        <w:t>/</w:t>
      </w:r>
      <w:r w:rsidR="006D5E63">
        <w:rPr>
          <w:rFonts w:ascii="Times New Roman" w:hAnsi="Times New Roman" w:cs="Times New Roman"/>
          <w:color w:val="000000" w:themeColor="text1"/>
          <w:sz w:val="24"/>
          <w:szCs w:val="24"/>
        </w:rPr>
        <w:t>” and</w:t>
      </w:r>
      <w:r>
        <w:rPr>
          <w:rFonts w:ascii="Times New Roman" w:hAnsi="Times New Roman" w:cs="Times New Roman"/>
          <w:color w:val="000000" w:themeColor="text1"/>
          <w:sz w:val="24"/>
          <w:szCs w:val="24"/>
        </w:rPr>
        <w:t xml:space="preserve"> “</w:t>
      </w:r>
      <w:r w:rsidR="00BC60C3">
        <w:rPr>
          <w:rFonts w:ascii="Times New Roman" w:hAnsi="Times New Roman" w:cs="Times New Roman"/>
          <w:color w:val="000000" w:themeColor="text1"/>
          <w:sz w:val="24"/>
          <w:szCs w:val="24"/>
        </w:rPr>
        <w:t>data/</w:t>
      </w:r>
      <w:proofErr w:type="spellStart"/>
      <w:r w:rsidR="00BC60C3">
        <w:rPr>
          <w:rFonts w:ascii="Times New Roman" w:hAnsi="Times New Roman" w:cs="Times New Roman"/>
          <w:color w:val="000000" w:themeColor="text1"/>
          <w:sz w:val="24"/>
          <w:szCs w:val="24"/>
        </w:rPr>
        <w:t>quanty_sample</w:t>
      </w:r>
      <w:proofErr w:type="spellEnd"/>
      <w:r w:rsidR="00BC60C3">
        <w:rPr>
          <w:rFonts w:ascii="Times New Roman" w:hAnsi="Times New Roman" w:cs="Times New Roman"/>
          <w:color w:val="000000" w:themeColor="text1"/>
          <w:sz w:val="24"/>
          <w:szCs w:val="24"/>
        </w:rPr>
        <w:t>/</w:t>
      </w:r>
      <w:r w:rsidR="006D5E63">
        <w:rPr>
          <w:rFonts w:ascii="Times New Roman" w:hAnsi="Times New Roman" w:cs="Times New Roman"/>
          <w:color w:val="000000" w:themeColor="text1"/>
          <w:sz w:val="24"/>
          <w:szCs w:val="24"/>
        </w:rPr>
        <w:t xml:space="preserve">”. </w:t>
      </w:r>
      <w:r w:rsidR="00AB19C2">
        <w:rPr>
          <w:rFonts w:ascii="Times New Roman" w:hAnsi="Times New Roman" w:cs="Times New Roman"/>
          <w:color w:val="000000" w:themeColor="text1"/>
          <w:sz w:val="24"/>
          <w:szCs w:val="24"/>
        </w:rPr>
        <w:t xml:space="preserve">Install </w:t>
      </w:r>
      <w:proofErr w:type="spellStart"/>
      <w:r w:rsidR="00AB19C2">
        <w:rPr>
          <w:rFonts w:ascii="Times New Roman" w:hAnsi="Times New Roman" w:cs="Times New Roman"/>
          <w:color w:val="000000" w:themeColor="text1"/>
          <w:sz w:val="24"/>
          <w:szCs w:val="24"/>
        </w:rPr>
        <w:t>Quanty</w:t>
      </w:r>
      <w:proofErr w:type="spellEnd"/>
      <w:r w:rsidR="00AB19C2">
        <w:rPr>
          <w:rFonts w:ascii="Times New Roman" w:hAnsi="Times New Roman" w:cs="Times New Roman"/>
          <w:color w:val="000000" w:themeColor="text1"/>
          <w:sz w:val="24"/>
          <w:szCs w:val="24"/>
        </w:rPr>
        <w:t xml:space="preserve"> by adding the subfolders “</w:t>
      </w:r>
      <w:proofErr w:type="spellStart"/>
      <w:r w:rsidR="00AB19C2">
        <w:rPr>
          <w:rFonts w:ascii="Times New Roman" w:hAnsi="Times New Roman" w:cs="Times New Roman"/>
          <w:color w:val="000000" w:themeColor="text1"/>
          <w:sz w:val="24"/>
          <w:szCs w:val="24"/>
        </w:rPr>
        <w:t>src</w:t>
      </w:r>
      <w:proofErr w:type="spellEnd"/>
      <w:r w:rsidR="00AB19C2">
        <w:rPr>
          <w:rFonts w:ascii="Times New Roman" w:hAnsi="Times New Roman" w:cs="Times New Roman"/>
          <w:color w:val="000000" w:themeColor="text1"/>
          <w:sz w:val="24"/>
          <w:szCs w:val="24"/>
        </w:rPr>
        <w:t>/”, “app/group/”, and “</w:t>
      </w:r>
      <w:proofErr w:type="spellStart"/>
      <w:r w:rsidR="00AB19C2">
        <w:rPr>
          <w:rFonts w:ascii="Times New Roman" w:hAnsi="Times New Roman" w:cs="Times New Roman"/>
          <w:color w:val="000000" w:themeColor="text1"/>
          <w:sz w:val="24"/>
          <w:szCs w:val="24"/>
        </w:rPr>
        <w:t>contrib</w:t>
      </w:r>
      <w:proofErr w:type="spellEnd"/>
      <w:r w:rsidR="00AB19C2">
        <w:rPr>
          <w:rFonts w:ascii="Times New Roman" w:hAnsi="Times New Roman" w:cs="Times New Roman"/>
          <w:color w:val="000000" w:themeColor="text1"/>
          <w:sz w:val="24"/>
          <w:szCs w:val="24"/>
        </w:rPr>
        <w:t xml:space="preserve">” into the MATLAB searching path. </w:t>
      </w:r>
    </w:p>
    <w:p w:rsidR="00095C60" w:rsidRDefault="00757AD7" w:rsidP="00095C60">
      <w:pPr>
        <w:rPr>
          <w:rFonts w:ascii="Times New Roman" w:hAnsi="Times New Roman" w:cs="Times New Roman"/>
          <w:b/>
          <w:sz w:val="24"/>
          <w:szCs w:val="24"/>
          <w:u w:val="single"/>
        </w:rPr>
      </w:pPr>
      <w:r>
        <w:rPr>
          <w:rFonts w:ascii="Times New Roman" w:hAnsi="Times New Roman" w:cs="Times New Roman"/>
          <w:b/>
          <w:sz w:val="24"/>
          <w:szCs w:val="24"/>
          <w:u w:val="single"/>
        </w:rPr>
        <w:t>Step</w:t>
      </w:r>
      <w:r w:rsidR="00095C60" w:rsidRPr="00F3313C">
        <w:rPr>
          <w:rFonts w:ascii="Times New Roman" w:hAnsi="Times New Roman" w:cs="Times New Roman"/>
          <w:b/>
          <w:sz w:val="24"/>
          <w:szCs w:val="24"/>
          <w:u w:val="single"/>
        </w:rPr>
        <w:t xml:space="preserve"> </w:t>
      </w:r>
      <w:r>
        <w:rPr>
          <w:rFonts w:ascii="Times New Roman" w:hAnsi="Times New Roman" w:cs="Times New Roman"/>
          <w:b/>
          <w:sz w:val="24"/>
          <w:szCs w:val="24"/>
          <w:u w:val="single"/>
        </w:rPr>
        <w:t>2</w:t>
      </w:r>
      <w:r w:rsidR="00AB3D38" w:rsidRPr="00F3313C">
        <w:rPr>
          <w:rFonts w:ascii="Times New Roman" w:hAnsi="Times New Roman" w:cs="Times New Roman"/>
          <w:b/>
          <w:sz w:val="24"/>
          <w:szCs w:val="24"/>
          <w:u w:val="single"/>
        </w:rPr>
        <w:t xml:space="preserve">, </w:t>
      </w:r>
      <w:r w:rsidR="00095C60" w:rsidRPr="00F3313C">
        <w:rPr>
          <w:rFonts w:ascii="Times New Roman" w:hAnsi="Times New Roman" w:cs="Times New Roman"/>
          <w:b/>
          <w:sz w:val="24"/>
          <w:szCs w:val="24"/>
          <w:u w:val="single"/>
        </w:rPr>
        <w:t>Quantification for multiple positions: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564"/>
      </w:tblGrid>
      <w:tr w:rsidR="00477609" w:rsidTr="002B373D">
        <w:trPr>
          <w:cantSplit/>
        </w:trPr>
        <w:tc>
          <w:tcPr>
            <w:tcW w:w="4786" w:type="dxa"/>
          </w:tcPr>
          <w:p w:rsidR="00477609" w:rsidRDefault="00477609" w:rsidP="00095C60">
            <w:pPr>
              <w:rPr>
                <w:rFonts w:ascii="Times New Roman" w:hAnsi="Times New Roman" w:cs="Times New Roman"/>
                <w:sz w:val="24"/>
                <w:szCs w:val="24"/>
              </w:rPr>
            </w:pPr>
          </w:p>
        </w:tc>
        <w:tc>
          <w:tcPr>
            <w:tcW w:w="4564" w:type="dxa"/>
            <w:vMerge w:val="restart"/>
          </w:tcPr>
          <w:p w:rsidR="00477609" w:rsidRDefault="00477609" w:rsidP="00095C60">
            <w:pPr>
              <w:rPr>
                <w:rFonts w:ascii="Times New Roman" w:hAnsi="Times New Roman" w:cs="Times New Roman"/>
                <w:sz w:val="24"/>
                <w:szCs w:val="24"/>
              </w:rPr>
            </w:pPr>
            <w:r w:rsidRPr="00477609">
              <w:rPr>
                <w:rFonts w:ascii="Times New Roman" w:hAnsi="Times New Roman" w:cs="Times New Roman"/>
                <w:noProof/>
                <w:sz w:val="24"/>
                <w:szCs w:val="24"/>
              </w:rPr>
              <w:drawing>
                <wp:anchor distT="0" distB="0" distL="114300" distR="114300" simplePos="0" relativeHeight="251663360" behindDoc="0" locked="0" layoutInCell="1" allowOverlap="1" wp14:anchorId="523E2F33" wp14:editId="36A5A3BA">
                  <wp:simplePos x="0" y="0"/>
                  <wp:positionH relativeFrom="column">
                    <wp:posOffset>220980</wp:posOffset>
                  </wp:positionH>
                  <wp:positionV relativeFrom="paragraph">
                    <wp:posOffset>176530</wp:posOffset>
                  </wp:positionV>
                  <wp:extent cx="2287270" cy="2355850"/>
                  <wp:effectExtent l="0" t="0" r="0" b="6350"/>
                  <wp:wrapTight wrapText="bothSides">
                    <wp:wrapPolygon edited="0">
                      <wp:start x="0" y="0"/>
                      <wp:lineTo x="0" y="21484"/>
                      <wp:lineTo x="21408" y="21484"/>
                      <wp:lineTo x="2140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450" r="10781" b="8287"/>
                          <a:stretch/>
                        </pic:blipFill>
                        <pic:spPr bwMode="auto">
                          <a:xfrm>
                            <a:off x="0" y="0"/>
                            <a:ext cx="2287270" cy="2355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477609" w:rsidTr="002B373D">
        <w:trPr>
          <w:cantSplit/>
        </w:trPr>
        <w:tc>
          <w:tcPr>
            <w:tcW w:w="4786" w:type="dxa"/>
          </w:tcPr>
          <w:p w:rsidR="00477609" w:rsidRDefault="00477609" w:rsidP="00095C60">
            <w:pPr>
              <w:rPr>
                <w:rFonts w:ascii="Times New Roman" w:hAnsi="Times New Roman" w:cs="Times New Roman"/>
                <w:sz w:val="24"/>
                <w:szCs w:val="24"/>
              </w:rPr>
            </w:pPr>
            <w:r w:rsidRPr="00477609">
              <w:rPr>
                <w:rFonts w:ascii="Times New Roman" w:hAnsi="Times New Roman" w:cs="Times New Roman"/>
                <w:noProof/>
                <w:sz w:val="24"/>
                <w:szCs w:val="24"/>
              </w:rPr>
              <w:drawing>
                <wp:anchor distT="0" distB="0" distL="114300" distR="114300" simplePos="0" relativeHeight="251665408" behindDoc="0" locked="0" layoutInCell="1" allowOverlap="1" wp14:anchorId="0B86D524" wp14:editId="4EAB6CE4">
                  <wp:simplePos x="0" y="0"/>
                  <wp:positionH relativeFrom="column">
                    <wp:posOffset>245745</wp:posOffset>
                  </wp:positionH>
                  <wp:positionV relativeFrom="paragraph">
                    <wp:posOffset>133350</wp:posOffset>
                  </wp:positionV>
                  <wp:extent cx="2215515" cy="2399665"/>
                  <wp:effectExtent l="0" t="0" r="0" b="635"/>
                  <wp:wrapTight wrapText="bothSides">
                    <wp:wrapPolygon edited="0">
                      <wp:start x="0" y="0"/>
                      <wp:lineTo x="0" y="21434"/>
                      <wp:lineTo x="21359" y="21434"/>
                      <wp:lineTo x="2135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539" t="959" r="6932" b="8039"/>
                          <a:stretch/>
                        </pic:blipFill>
                        <pic:spPr bwMode="auto">
                          <a:xfrm>
                            <a:off x="0" y="0"/>
                            <a:ext cx="2215515" cy="2399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64" w:type="dxa"/>
            <w:vMerge/>
          </w:tcPr>
          <w:p w:rsidR="00477609" w:rsidRDefault="00477609" w:rsidP="00095C60">
            <w:pPr>
              <w:rPr>
                <w:rFonts w:ascii="Times New Roman" w:hAnsi="Times New Roman" w:cs="Times New Roman"/>
                <w:sz w:val="24"/>
                <w:szCs w:val="24"/>
              </w:rPr>
            </w:pPr>
          </w:p>
        </w:tc>
      </w:tr>
    </w:tbl>
    <w:p w:rsidR="00477609" w:rsidRPr="00F3313C" w:rsidRDefault="00015F5A" w:rsidP="00095C60">
      <w:pPr>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0126991C" wp14:editId="40CC8044">
            <wp:simplePos x="0" y="0"/>
            <wp:positionH relativeFrom="column">
              <wp:posOffset>101198</wp:posOffset>
            </wp:positionH>
            <wp:positionV relativeFrom="paragraph">
              <wp:posOffset>-2519386</wp:posOffset>
            </wp:positionV>
            <wp:extent cx="2616200" cy="1255395"/>
            <wp:effectExtent l="0" t="0" r="0" b="1905"/>
            <wp:wrapTight wrapText="bothSides">
              <wp:wrapPolygon edited="0">
                <wp:start x="0" y="0"/>
                <wp:lineTo x="0" y="21305"/>
                <wp:lineTo x="21390" y="21305"/>
                <wp:lineTo x="2139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6200" cy="1255395"/>
                    </a:xfrm>
                    <a:prstGeom prst="rect">
                      <a:avLst/>
                    </a:prstGeom>
                  </pic:spPr>
                </pic:pic>
              </a:graphicData>
            </a:graphic>
            <wp14:sizeRelH relativeFrom="margin">
              <wp14:pctWidth>0</wp14:pctWidth>
            </wp14:sizeRelH>
            <wp14:sizeRelV relativeFrom="margin">
              <wp14:pctHeight>0</wp14:pctHeight>
            </wp14:sizeRelV>
          </wp:anchor>
        </w:drawing>
      </w:r>
    </w:p>
    <w:p w:rsidR="0065186A" w:rsidRDefault="0065186A" w:rsidP="00CE3B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Sort your images into folders. Refer to </w:t>
      </w:r>
      <w:r w:rsidRPr="0065186A">
        <w:rPr>
          <w:rFonts w:ascii="Times New Roman" w:hAnsi="Times New Roman" w:cs="Times New Roman"/>
          <w:b/>
          <w:sz w:val="24"/>
          <w:szCs w:val="24"/>
          <w:u w:val="single"/>
        </w:rPr>
        <w:t>Part 5, Sort Files</w:t>
      </w:r>
      <w:r>
        <w:rPr>
          <w:rFonts w:ascii="Times New Roman" w:hAnsi="Times New Roman" w:cs="Times New Roman"/>
          <w:sz w:val="24"/>
          <w:szCs w:val="24"/>
        </w:rPr>
        <w:t xml:space="preserve"> in this use</w:t>
      </w:r>
      <w:bookmarkStart w:id="0" w:name="_GoBack"/>
      <w:bookmarkEnd w:id="0"/>
      <w:r>
        <w:rPr>
          <w:rFonts w:ascii="Times New Roman" w:hAnsi="Times New Roman" w:cs="Times New Roman"/>
          <w:sz w:val="24"/>
          <w:szCs w:val="24"/>
        </w:rPr>
        <w:t>r’s guide.</w:t>
      </w:r>
    </w:p>
    <w:p w:rsidR="00CE3B31" w:rsidRPr="00F3313C"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Change all the channel pattern names to be right under “</w:t>
      </w:r>
      <w:r w:rsidRPr="00F3313C">
        <w:rPr>
          <w:rFonts w:ascii="Times New Roman" w:hAnsi="Times New Roman" w:cs="Times New Roman"/>
          <w:color w:val="FF0000"/>
          <w:sz w:val="24"/>
          <w:szCs w:val="24"/>
        </w:rPr>
        <w:t>File Name Pattern</w:t>
      </w:r>
      <w:r w:rsidRPr="00F3313C">
        <w:rPr>
          <w:rFonts w:ascii="Times New Roman" w:hAnsi="Times New Roman" w:cs="Times New Roman"/>
          <w:sz w:val="24"/>
          <w:szCs w:val="24"/>
        </w:rPr>
        <w:t xml:space="preserve">”, for </w:t>
      </w:r>
      <w:r w:rsidR="007C37A0">
        <w:rPr>
          <w:rFonts w:ascii="Times New Roman" w:hAnsi="Times New Roman" w:cs="Times New Roman"/>
          <w:sz w:val="24"/>
          <w:szCs w:val="24"/>
        </w:rPr>
        <w:t>the sample data,</w:t>
      </w:r>
      <w:r w:rsidRPr="00F3313C">
        <w:rPr>
          <w:rFonts w:ascii="Times New Roman" w:hAnsi="Times New Roman" w:cs="Times New Roman"/>
          <w:sz w:val="24"/>
          <w:szCs w:val="24"/>
        </w:rPr>
        <w:t xml:space="preserve"> w1CFP and w2FRET</w:t>
      </w:r>
      <w:r w:rsidR="005D06D5" w:rsidRPr="00F3313C">
        <w:rPr>
          <w:rFonts w:ascii="Times New Roman" w:hAnsi="Times New Roman" w:cs="Times New Roman"/>
          <w:sz w:val="24"/>
          <w:szCs w:val="24"/>
        </w:rPr>
        <w:t>.</w:t>
      </w:r>
      <w:r w:rsidRPr="00F3313C">
        <w:rPr>
          <w:rFonts w:ascii="Times New Roman" w:hAnsi="Times New Roman" w:cs="Times New Roman"/>
          <w:sz w:val="24"/>
          <w:szCs w:val="24"/>
        </w:rPr>
        <w:t xml:space="preserve"> For some special s</w:t>
      </w:r>
      <w:r w:rsidR="009A4198" w:rsidRPr="00F3313C">
        <w:rPr>
          <w:rFonts w:ascii="Times New Roman" w:hAnsi="Times New Roman" w:cs="Times New Roman"/>
          <w:sz w:val="24"/>
          <w:szCs w:val="24"/>
        </w:rPr>
        <w:t xml:space="preserve">ituation, you might deal with </w:t>
      </w:r>
      <w:r w:rsidRPr="00F3313C">
        <w:rPr>
          <w:rFonts w:ascii="Times New Roman" w:hAnsi="Times New Roman" w:cs="Times New Roman"/>
          <w:sz w:val="24"/>
          <w:szCs w:val="24"/>
        </w:rPr>
        <w:t xml:space="preserve">other kind of biosensor and you want the ration to be FRET/CFP, here you need to adjust the first channel to be FRET </w:t>
      </w:r>
      <w:r w:rsidR="009A4198" w:rsidRPr="00F3313C">
        <w:rPr>
          <w:rFonts w:ascii="Times New Roman" w:hAnsi="Times New Roman" w:cs="Times New Roman"/>
          <w:sz w:val="24"/>
          <w:szCs w:val="24"/>
        </w:rPr>
        <w:t xml:space="preserve">image </w:t>
      </w:r>
      <w:r w:rsidRPr="00F3313C">
        <w:rPr>
          <w:rFonts w:ascii="Times New Roman" w:hAnsi="Times New Roman" w:cs="Times New Roman"/>
          <w:sz w:val="24"/>
          <w:szCs w:val="24"/>
        </w:rPr>
        <w:t>and the second channel to be CFP</w:t>
      </w:r>
      <w:r w:rsidR="009A4198" w:rsidRPr="00F3313C">
        <w:rPr>
          <w:rFonts w:ascii="Times New Roman" w:hAnsi="Times New Roman" w:cs="Times New Roman"/>
          <w:sz w:val="24"/>
          <w:szCs w:val="24"/>
        </w:rPr>
        <w:t xml:space="preserve"> image</w:t>
      </w:r>
      <w:r w:rsidRPr="00F3313C">
        <w:rPr>
          <w:rFonts w:ascii="Times New Roman" w:hAnsi="Times New Roman" w:cs="Times New Roman"/>
          <w:sz w:val="24"/>
          <w:szCs w:val="24"/>
        </w:rPr>
        <w:t>;</w:t>
      </w:r>
    </w:p>
    <w:p w:rsidR="00CE3B31"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 Select “</w:t>
      </w:r>
      <w:r w:rsidR="00445733">
        <w:rPr>
          <w:rFonts w:ascii="Times New Roman" w:hAnsi="Times New Roman" w:cs="Times New Roman"/>
          <w:color w:val="FF0000"/>
          <w:sz w:val="24"/>
          <w:szCs w:val="24"/>
        </w:rPr>
        <w:t>Sub</w:t>
      </w:r>
      <w:r w:rsidR="005E6A49">
        <w:rPr>
          <w:rFonts w:ascii="Times New Roman" w:hAnsi="Times New Roman" w:cs="Times New Roman"/>
          <w:color w:val="FF0000"/>
          <w:sz w:val="24"/>
          <w:szCs w:val="24"/>
        </w:rPr>
        <w:t>tract</w:t>
      </w:r>
      <w:r w:rsidRPr="00F3313C">
        <w:rPr>
          <w:rFonts w:ascii="Times New Roman" w:hAnsi="Times New Roman" w:cs="Times New Roman"/>
          <w:color w:val="FF0000"/>
          <w:sz w:val="24"/>
          <w:szCs w:val="24"/>
        </w:rPr>
        <w:t xml:space="preserve"> Background</w:t>
      </w:r>
      <w:r w:rsidR="00FF2E30">
        <w:rPr>
          <w:rFonts w:ascii="Times New Roman" w:hAnsi="Times New Roman" w:cs="Times New Roman"/>
          <w:color w:val="FF0000"/>
          <w:sz w:val="24"/>
          <w:szCs w:val="24"/>
        </w:rPr>
        <w:t xml:space="preserve"> </w:t>
      </w:r>
      <w:r w:rsidR="00FF2E30" w:rsidRPr="00FF2E30">
        <w:rPr>
          <w:rFonts w:ascii="Times New Roman" w:hAnsi="Times New Roman" w:cs="Times New Roman"/>
          <w:color w:val="FF0000"/>
          <w:sz w:val="24"/>
          <w:szCs w:val="24"/>
        </w:rPr>
        <w:sym w:font="Wingdings" w:char="F0E0"/>
      </w:r>
      <w:r w:rsidR="00FF2E30">
        <w:rPr>
          <w:rFonts w:ascii="Times New Roman" w:hAnsi="Times New Roman" w:cs="Times New Roman"/>
          <w:color w:val="FF0000"/>
          <w:sz w:val="24"/>
          <w:szCs w:val="24"/>
        </w:rPr>
        <w:t xml:space="preserve"> 2 - Auto</w:t>
      </w:r>
      <w:r w:rsidR="00E45D1C">
        <w:rPr>
          <w:rFonts w:ascii="Times New Roman" w:hAnsi="Times New Roman" w:cs="Times New Roman"/>
          <w:sz w:val="24"/>
          <w:szCs w:val="24"/>
        </w:rPr>
        <w:t>”</w:t>
      </w:r>
      <w:r w:rsidR="00B36980">
        <w:rPr>
          <w:rFonts w:ascii="Times New Roman" w:hAnsi="Times New Roman" w:cs="Times New Roman"/>
          <w:sz w:val="24"/>
          <w:szCs w:val="24"/>
        </w:rPr>
        <w:t>,</w:t>
      </w:r>
      <w:r w:rsidR="00E45D1C">
        <w:rPr>
          <w:rFonts w:ascii="Times New Roman" w:hAnsi="Times New Roman" w:cs="Times New Roman"/>
          <w:sz w:val="24"/>
          <w:szCs w:val="24"/>
        </w:rPr>
        <w:t xml:space="preserve"> </w:t>
      </w:r>
      <w:r w:rsidRPr="00F3313C">
        <w:rPr>
          <w:rFonts w:ascii="Times New Roman" w:hAnsi="Times New Roman" w:cs="Times New Roman"/>
          <w:sz w:val="24"/>
          <w:szCs w:val="24"/>
        </w:rPr>
        <w:t>“</w:t>
      </w:r>
      <w:r w:rsidRPr="00F3313C">
        <w:rPr>
          <w:rFonts w:ascii="Times New Roman" w:hAnsi="Times New Roman" w:cs="Times New Roman"/>
          <w:color w:val="FF0000"/>
          <w:sz w:val="24"/>
          <w:szCs w:val="24"/>
        </w:rPr>
        <w:t>Apply Median Filter</w:t>
      </w:r>
      <w:r w:rsidRPr="00F3313C">
        <w:rPr>
          <w:rFonts w:ascii="Times New Roman" w:hAnsi="Times New Roman" w:cs="Times New Roman"/>
          <w:sz w:val="24"/>
          <w:szCs w:val="24"/>
        </w:rPr>
        <w:t>”</w:t>
      </w:r>
      <w:r w:rsidR="00B36980">
        <w:rPr>
          <w:rFonts w:ascii="Times New Roman" w:hAnsi="Times New Roman" w:cs="Times New Roman"/>
          <w:sz w:val="24"/>
          <w:szCs w:val="24"/>
        </w:rPr>
        <w:t xml:space="preserve">, and </w:t>
      </w:r>
      <w:r w:rsidR="00B36980" w:rsidRPr="00F3313C">
        <w:rPr>
          <w:rFonts w:ascii="Times New Roman" w:hAnsi="Times New Roman" w:cs="Times New Roman"/>
          <w:sz w:val="24"/>
          <w:szCs w:val="24"/>
        </w:rPr>
        <w:t>“</w:t>
      </w:r>
      <w:r w:rsidR="00B36980">
        <w:rPr>
          <w:rFonts w:ascii="Times New Roman" w:hAnsi="Times New Roman" w:cs="Times New Roman"/>
          <w:color w:val="FF0000"/>
          <w:sz w:val="24"/>
          <w:szCs w:val="24"/>
        </w:rPr>
        <w:t xml:space="preserve">quantification: </w:t>
      </w:r>
      <w:r w:rsidR="00B36980" w:rsidRPr="00FF2E30">
        <w:rPr>
          <w:rFonts w:ascii="Times New Roman" w:hAnsi="Times New Roman" w:cs="Times New Roman"/>
          <w:color w:val="FF0000"/>
          <w:sz w:val="24"/>
          <w:szCs w:val="24"/>
        </w:rPr>
        <w:sym w:font="Wingdings" w:char="F0E0"/>
      </w:r>
      <w:r w:rsidR="00B36980">
        <w:rPr>
          <w:rFonts w:ascii="Times New Roman" w:hAnsi="Times New Roman" w:cs="Times New Roman"/>
          <w:color w:val="FF0000"/>
          <w:sz w:val="24"/>
          <w:szCs w:val="24"/>
        </w:rPr>
        <w:t xml:space="preserve"> 3 – Quantify </w:t>
      </w:r>
      <w:proofErr w:type="spellStart"/>
      <w:r w:rsidR="00B36980">
        <w:rPr>
          <w:rFonts w:ascii="Times New Roman" w:hAnsi="Times New Roman" w:cs="Times New Roman"/>
          <w:color w:val="FF0000"/>
          <w:sz w:val="24"/>
          <w:szCs w:val="24"/>
        </w:rPr>
        <w:t>Subcell</w:t>
      </w:r>
      <w:proofErr w:type="spellEnd"/>
      <w:r w:rsidR="00B36980">
        <w:rPr>
          <w:rFonts w:ascii="Times New Roman" w:hAnsi="Times New Roman" w:cs="Times New Roman"/>
          <w:sz w:val="24"/>
          <w:szCs w:val="24"/>
        </w:rPr>
        <w:t>”.</w:t>
      </w:r>
      <w:r w:rsidR="00E45D1C">
        <w:rPr>
          <w:rFonts w:ascii="Times New Roman" w:hAnsi="Times New Roman" w:cs="Times New Roman"/>
          <w:sz w:val="24"/>
          <w:szCs w:val="24"/>
        </w:rPr>
        <w:t xml:space="preserve"> If you want to check ratio images later, select </w:t>
      </w:r>
      <w:r w:rsidRPr="00F3313C">
        <w:rPr>
          <w:rFonts w:ascii="Times New Roman" w:hAnsi="Times New Roman" w:cs="Times New Roman"/>
          <w:sz w:val="24"/>
          <w:szCs w:val="24"/>
        </w:rPr>
        <w:t>“</w:t>
      </w:r>
      <w:r w:rsidRPr="00F3313C">
        <w:rPr>
          <w:rFonts w:ascii="Times New Roman" w:hAnsi="Times New Roman" w:cs="Times New Roman"/>
          <w:color w:val="FF0000"/>
          <w:sz w:val="24"/>
          <w:szCs w:val="24"/>
        </w:rPr>
        <w:t>Save Processed Image</w:t>
      </w:r>
      <w:r w:rsidR="00E45D1C">
        <w:rPr>
          <w:rFonts w:ascii="Times New Roman" w:hAnsi="Times New Roman" w:cs="Times New Roman"/>
          <w:sz w:val="24"/>
          <w:szCs w:val="24"/>
        </w:rPr>
        <w:t>”. The last selection is only recommended for single position quantification, not for all positions, since it will greatly slow down the analysis process</w:t>
      </w:r>
      <w:r w:rsidRPr="00F3313C">
        <w:rPr>
          <w:rFonts w:ascii="Times New Roman" w:hAnsi="Times New Roman" w:cs="Times New Roman"/>
          <w:sz w:val="24"/>
          <w:szCs w:val="24"/>
        </w:rPr>
        <w:t>.</w:t>
      </w:r>
    </w:p>
    <w:p w:rsidR="0071178F" w:rsidRDefault="0071178F" w:rsidP="00CE3B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In command window, </w:t>
      </w:r>
    </w:p>
    <w:p w:rsidR="0071178F" w:rsidRPr="00F3313C" w:rsidRDefault="0071178F" w:rsidP="0071178F">
      <w:pPr>
        <w:pStyle w:val="ListParagraph"/>
        <w:rPr>
          <w:rFonts w:ascii="Times New Roman" w:hAnsi="Times New Roman" w:cs="Times New Roman"/>
          <w:sz w:val="24"/>
          <w:szCs w:val="24"/>
        </w:rPr>
      </w:pPr>
      <w:r>
        <w:rPr>
          <w:rFonts w:ascii="Times New Roman" w:hAnsi="Times New Roman" w:cs="Times New Roman"/>
          <w:sz w:val="24"/>
          <w:szCs w:val="24"/>
        </w:rPr>
        <w:t xml:space="preserve">&gt;&gt; </w:t>
      </w:r>
      <w:proofErr w:type="spellStart"/>
      <w:r w:rsidRPr="0071178F">
        <w:rPr>
          <w:rFonts w:ascii="Times New Roman" w:hAnsi="Times New Roman" w:cs="Times New Roman"/>
          <w:sz w:val="24"/>
          <w:szCs w:val="24"/>
        </w:rPr>
        <w:t>fluocell_data.num_layers</w:t>
      </w:r>
      <w:proofErr w:type="spellEnd"/>
      <w:r w:rsidRPr="0071178F">
        <w:rPr>
          <w:rFonts w:ascii="Times New Roman" w:hAnsi="Times New Roman" w:cs="Times New Roman"/>
          <w:sz w:val="24"/>
          <w:szCs w:val="24"/>
        </w:rPr>
        <w:t xml:space="preserve"> = 3;</w:t>
      </w:r>
    </w:p>
    <w:p w:rsidR="00CE3B31" w:rsidRPr="00F3313C"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Go to “</w:t>
      </w:r>
      <w:r w:rsidRPr="00F3313C">
        <w:rPr>
          <w:rFonts w:ascii="Times New Roman" w:hAnsi="Times New Roman" w:cs="Times New Roman"/>
          <w:color w:val="FF0000"/>
          <w:sz w:val="24"/>
          <w:szCs w:val="24"/>
        </w:rPr>
        <w:t>T</w:t>
      </w:r>
      <w:r w:rsidR="009A4198" w:rsidRPr="00F3313C">
        <w:rPr>
          <w:rFonts w:ascii="Times New Roman" w:hAnsi="Times New Roman" w:cs="Times New Roman"/>
          <w:color w:val="FF0000"/>
          <w:sz w:val="24"/>
          <w:szCs w:val="24"/>
        </w:rPr>
        <w:t>ools</w:t>
      </w:r>
      <w:r w:rsidRPr="00F3313C">
        <w:rPr>
          <w:rFonts w:ascii="Times New Roman" w:hAnsi="Times New Roman" w:cs="Times New Roman"/>
          <w:sz w:val="24"/>
          <w:szCs w:val="24"/>
        </w:rPr>
        <w:t xml:space="preserve">” in </w:t>
      </w:r>
      <w:r w:rsidR="005D06D5" w:rsidRPr="00F3313C">
        <w:rPr>
          <w:rFonts w:ascii="Times New Roman" w:hAnsi="Times New Roman" w:cs="Times New Roman"/>
          <w:sz w:val="24"/>
          <w:szCs w:val="24"/>
        </w:rPr>
        <w:t>Fluocell, and input “</w:t>
      </w:r>
      <w:proofErr w:type="spellStart"/>
      <w:r w:rsidR="005D06D5" w:rsidRPr="00F3313C">
        <w:rPr>
          <w:rFonts w:ascii="Times New Roman" w:hAnsi="Times New Roman" w:cs="Times New Roman"/>
          <w:color w:val="FF0000"/>
          <w:sz w:val="24"/>
          <w:szCs w:val="24"/>
        </w:rPr>
        <w:t>BrightnessFactor</w:t>
      </w:r>
      <w:proofErr w:type="spellEnd"/>
      <w:r w:rsidR="005D06D5" w:rsidRPr="00F3313C">
        <w:rPr>
          <w:rFonts w:ascii="Times New Roman" w:hAnsi="Times New Roman" w:cs="Times New Roman"/>
          <w:sz w:val="24"/>
          <w:szCs w:val="24"/>
        </w:rPr>
        <w:t xml:space="preserve">” value to be </w:t>
      </w:r>
      <w:r w:rsidR="005D06D5" w:rsidRPr="00F3313C">
        <w:rPr>
          <w:rFonts w:ascii="Times New Roman" w:hAnsi="Times New Roman" w:cs="Times New Roman"/>
          <w:color w:val="FF0000"/>
          <w:sz w:val="24"/>
          <w:szCs w:val="24"/>
        </w:rPr>
        <w:t xml:space="preserve">1.0 </w:t>
      </w:r>
      <w:r w:rsidR="005D06D5" w:rsidRPr="00F3313C">
        <w:rPr>
          <w:rFonts w:ascii="Times New Roman" w:hAnsi="Times New Roman" w:cs="Times New Roman"/>
          <w:sz w:val="24"/>
          <w:szCs w:val="24"/>
        </w:rPr>
        <w:t>and you can also choose “</w:t>
      </w:r>
      <w:r w:rsidR="00C9611C">
        <w:rPr>
          <w:rFonts w:ascii="Times New Roman" w:hAnsi="Times New Roman" w:cs="Times New Roman"/>
          <w:color w:val="FF0000"/>
          <w:sz w:val="24"/>
          <w:szCs w:val="24"/>
        </w:rPr>
        <w:t>Show Detected Boundary</w:t>
      </w:r>
      <w:r w:rsidR="005D06D5" w:rsidRPr="00F3313C">
        <w:rPr>
          <w:rFonts w:ascii="Times New Roman" w:hAnsi="Times New Roman" w:cs="Times New Roman"/>
          <w:sz w:val="24"/>
          <w:szCs w:val="24"/>
        </w:rPr>
        <w:t>” if you want to see the detection.</w:t>
      </w:r>
    </w:p>
    <w:p w:rsidR="00095C60" w:rsidRPr="00F3313C" w:rsidRDefault="00CE3B31" w:rsidP="00CE3B31">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 </w:t>
      </w:r>
      <w:r w:rsidR="009A4198" w:rsidRPr="00F3313C">
        <w:rPr>
          <w:rFonts w:ascii="Times New Roman" w:hAnsi="Times New Roman" w:cs="Times New Roman"/>
          <w:sz w:val="24"/>
          <w:szCs w:val="24"/>
        </w:rPr>
        <w:t>Use F</w:t>
      </w:r>
      <w:r w:rsidRPr="00F3313C">
        <w:rPr>
          <w:rFonts w:ascii="Times New Roman" w:hAnsi="Times New Roman" w:cs="Times New Roman"/>
          <w:sz w:val="24"/>
          <w:szCs w:val="24"/>
        </w:rPr>
        <w:t>luocell to open the FRET Ratio image file in p1/. Carefully check how many time points you have</w:t>
      </w:r>
      <w:r w:rsidR="009A4198" w:rsidRPr="00F3313C">
        <w:rPr>
          <w:rFonts w:ascii="Times New Roman" w:hAnsi="Times New Roman" w:cs="Times New Roman"/>
          <w:sz w:val="24"/>
          <w:szCs w:val="24"/>
        </w:rPr>
        <w:t>. Go to “Tools” in Fluocell and choose “</w:t>
      </w:r>
      <w:r w:rsidR="009A4198" w:rsidRPr="00F3313C">
        <w:rPr>
          <w:rFonts w:ascii="Times New Roman" w:hAnsi="Times New Roman" w:cs="Times New Roman"/>
          <w:color w:val="FF0000"/>
          <w:sz w:val="24"/>
          <w:szCs w:val="24"/>
        </w:rPr>
        <w:t>Batch Update Image</w:t>
      </w:r>
      <w:r w:rsidR="009A4198" w:rsidRPr="00F3313C">
        <w:rPr>
          <w:rFonts w:ascii="Times New Roman" w:hAnsi="Times New Roman" w:cs="Times New Roman"/>
          <w:sz w:val="24"/>
          <w:szCs w:val="24"/>
        </w:rPr>
        <w:t xml:space="preserve">”, input the index as format: </w:t>
      </w:r>
      <w:r w:rsidR="009A4198" w:rsidRPr="00F3313C">
        <w:rPr>
          <w:rFonts w:ascii="Times New Roman" w:hAnsi="Times New Roman" w:cs="Times New Roman"/>
          <w:color w:val="FF0000"/>
          <w:sz w:val="24"/>
          <w:szCs w:val="24"/>
        </w:rPr>
        <w:t>[1:</w:t>
      </w:r>
      <w:r w:rsidR="003E22C4">
        <w:rPr>
          <w:rFonts w:ascii="Times New Roman" w:hAnsi="Times New Roman" w:cs="Times New Roman"/>
          <w:color w:val="FF0000"/>
          <w:sz w:val="24"/>
          <w:szCs w:val="24"/>
        </w:rPr>
        <w:t>24</w:t>
      </w:r>
      <w:r w:rsidR="009A4198" w:rsidRPr="00F3313C">
        <w:rPr>
          <w:rFonts w:ascii="Times New Roman" w:hAnsi="Times New Roman" w:cs="Times New Roman"/>
          <w:color w:val="FF0000"/>
          <w:sz w:val="24"/>
          <w:szCs w:val="24"/>
        </w:rPr>
        <w:t xml:space="preserve">], </w:t>
      </w:r>
      <w:r w:rsidR="003E22C4">
        <w:rPr>
          <w:rFonts w:ascii="Times New Roman" w:hAnsi="Times New Roman" w:cs="Times New Roman"/>
          <w:sz w:val="24"/>
          <w:szCs w:val="24"/>
        </w:rPr>
        <w:t>say 24</w:t>
      </w:r>
      <w:r w:rsidR="009A4198" w:rsidRPr="00F3313C">
        <w:rPr>
          <w:rFonts w:ascii="Times New Roman" w:hAnsi="Times New Roman" w:cs="Times New Roman"/>
          <w:sz w:val="24"/>
          <w:szCs w:val="24"/>
        </w:rPr>
        <w:t xml:space="preserve"> is the </w:t>
      </w:r>
      <w:r w:rsidR="007C37A0">
        <w:rPr>
          <w:rFonts w:ascii="Times New Roman" w:hAnsi="Times New Roman" w:cs="Times New Roman"/>
          <w:sz w:val="24"/>
          <w:szCs w:val="24"/>
        </w:rPr>
        <w:t>number</w:t>
      </w:r>
      <w:r w:rsidR="009A4198" w:rsidRPr="00F3313C">
        <w:rPr>
          <w:rFonts w:ascii="Times New Roman" w:hAnsi="Times New Roman" w:cs="Times New Roman"/>
          <w:sz w:val="24"/>
          <w:szCs w:val="24"/>
        </w:rPr>
        <w:t xml:space="preserve"> of time points</w:t>
      </w:r>
      <w:r w:rsidR="007C37A0">
        <w:rPr>
          <w:rFonts w:ascii="Times New Roman" w:hAnsi="Times New Roman" w:cs="Times New Roman"/>
          <w:sz w:val="24"/>
          <w:szCs w:val="24"/>
        </w:rPr>
        <w:t xml:space="preserve"> (frames) you have in your file (No need to click the “OK” button). </w:t>
      </w:r>
    </w:p>
    <w:p w:rsidR="00AB3D38" w:rsidRDefault="00BA75B2" w:rsidP="00BA75B2">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After </w:t>
      </w:r>
      <w:r w:rsidR="00E551C1">
        <w:rPr>
          <w:rFonts w:ascii="Times New Roman" w:hAnsi="Times New Roman" w:cs="Times New Roman"/>
          <w:sz w:val="24"/>
          <w:szCs w:val="24"/>
        </w:rPr>
        <w:t>that</w:t>
      </w:r>
      <w:r w:rsidRPr="00F3313C">
        <w:rPr>
          <w:rFonts w:ascii="Times New Roman" w:hAnsi="Times New Roman" w:cs="Times New Roman"/>
          <w:sz w:val="24"/>
          <w:szCs w:val="24"/>
        </w:rPr>
        <w:t xml:space="preserve">, check the </w:t>
      </w:r>
      <w:proofErr w:type="spellStart"/>
      <w:r w:rsidRPr="00F3313C">
        <w:rPr>
          <w:rFonts w:ascii="Times New Roman" w:hAnsi="Times New Roman" w:cs="Times New Roman"/>
          <w:sz w:val="24"/>
          <w:szCs w:val="24"/>
        </w:rPr>
        <w:t>pdgf</w:t>
      </w:r>
      <w:proofErr w:type="spellEnd"/>
      <w:r w:rsidRPr="00F3313C">
        <w:rPr>
          <w:rFonts w:ascii="Times New Roman" w:hAnsi="Times New Roman" w:cs="Times New Roman"/>
          <w:sz w:val="24"/>
          <w:szCs w:val="24"/>
        </w:rPr>
        <w:t xml:space="preserve"> information and go to </w:t>
      </w:r>
      <w:r w:rsidR="00DD578C">
        <w:rPr>
          <w:rFonts w:ascii="Times New Roman" w:hAnsi="Times New Roman" w:cs="Times New Roman"/>
          <w:sz w:val="24"/>
          <w:szCs w:val="24"/>
        </w:rPr>
        <w:t>MATLAB</w:t>
      </w:r>
      <w:r w:rsidRPr="00F3313C">
        <w:rPr>
          <w:rFonts w:ascii="Times New Roman" w:hAnsi="Times New Roman" w:cs="Times New Roman"/>
          <w:sz w:val="24"/>
          <w:szCs w:val="24"/>
        </w:rPr>
        <w:t xml:space="preserve"> command window. </w:t>
      </w:r>
    </w:p>
    <w:p w:rsidR="00AB3D38" w:rsidRPr="00F3313C" w:rsidRDefault="00AB3D38" w:rsidP="00F3313C">
      <w:pPr>
        <w:ind w:left="360"/>
        <w:rPr>
          <w:rFonts w:ascii="Times New Roman" w:hAnsi="Times New Roman" w:cs="Times New Roman"/>
          <w:sz w:val="24"/>
          <w:szCs w:val="24"/>
        </w:rPr>
      </w:pPr>
      <w:r w:rsidRPr="00F3313C">
        <w:rPr>
          <w:rFonts w:ascii="Times New Roman" w:hAnsi="Times New Roman" w:cs="Times New Roman"/>
          <w:sz w:val="24"/>
          <w:szCs w:val="24"/>
        </w:rPr>
        <w:t xml:space="preserve">&gt;&gt; </w:t>
      </w:r>
      <w:proofErr w:type="spellStart"/>
      <w:r w:rsidR="00BA75B2" w:rsidRPr="00F3313C">
        <w:rPr>
          <w:rFonts w:ascii="Times New Roman" w:hAnsi="Times New Roman" w:cs="Times New Roman"/>
          <w:sz w:val="24"/>
          <w:szCs w:val="24"/>
          <w:highlight w:val="yellow"/>
        </w:rPr>
        <w:t>fluocell_data.pdgf_between_frame</w:t>
      </w:r>
      <w:proofErr w:type="spellEnd"/>
      <w:r w:rsidR="00BA75B2" w:rsidRPr="00F3313C">
        <w:rPr>
          <w:rFonts w:ascii="Times New Roman" w:hAnsi="Times New Roman" w:cs="Times New Roman"/>
          <w:sz w:val="24"/>
          <w:szCs w:val="24"/>
          <w:highlight w:val="yellow"/>
        </w:rPr>
        <w:t xml:space="preserve"> = [</w:t>
      </w:r>
      <w:r w:rsidR="00910D17">
        <w:rPr>
          <w:rFonts w:ascii="Times New Roman" w:hAnsi="Times New Roman" w:cs="Times New Roman"/>
          <w:sz w:val="24"/>
          <w:szCs w:val="24"/>
          <w:highlight w:val="yellow"/>
        </w:rPr>
        <w:t>5; 6</w:t>
      </w:r>
      <w:r w:rsidR="00BA75B2" w:rsidRPr="00F3313C">
        <w:rPr>
          <w:rFonts w:ascii="Times New Roman" w:hAnsi="Times New Roman" w:cs="Times New Roman"/>
          <w:sz w:val="24"/>
          <w:szCs w:val="24"/>
          <w:highlight w:val="yellow"/>
        </w:rPr>
        <w:t>];</w:t>
      </w:r>
      <w:r w:rsidR="00BA75B2" w:rsidRPr="00F3313C">
        <w:rPr>
          <w:rFonts w:ascii="Times New Roman" w:hAnsi="Times New Roman" w:cs="Times New Roman"/>
          <w:sz w:val="24"/>
          <w:szCs w:val="24"/>
        </w:rPr>
        <w:t xml:space="preserve"> </w:t>
      </w:r>
    </w:p>
    <w:p w:rsidR="009A4198" w:rsidRPr="00F3313C" w:rsidRDefault="00E76EB6" w:rsidP="00F3313C">
      <w:pPr>
        <w:ind w:left="360"/>
        <w:rPr>
          <w:rFonts w:ascii="Times New Roman" w:hAnsi="Times New Roman" w:cs="Times New Roman"/>
          <w:sz w:val="24"/>
          <w:szCs w:val="24"/>
        </w:rPr>
      </w:pPr>
      <w:r w:rsidRPr="00E76EB6">
        <w:rPr>
          <w:rFonts w:ascii="Times New Roman" w:hAnsi="Times New Roman" w:cs="Times New Roman"/>
          <w:sz w:val="24"/>
          <w:szCs w:val="24"/>
        </w:rPr>
        <w:t>This</w:t>
      </w:r>
      <w:r w:rsidR="00BA75B2" w:rsidRPr="00F3313C">
        <w:rPr>
          <w:rFonts w:ascii="Times New Roman" w:hAnsi="Times New Roman" w:cs="Times New Roman"/>
          <w:sz w:val="24"/>
          <w:szCs w:val="24"/>
        </w:rPr>
        <w:t xml:space="preserve"> means </w:t>
      </w:r>
      <w:r>
        <w:rPr>
          <w:rFonts w:ascii="Times New Roman" w:hAnsi="Times New Roman" w:cs="Times New Roman"/>
          <w:sz w:val="24"/>
          <w:szCs w:val="24"/>
        </w:rPr>
        <w:t>the stimulation (</w:t>
      </w:r>
      <w:proofErr w:type="spellStart"/>
      <w:r>
        <w:rPr>
          <w:rFonts w:ascii="Times New Roman" w:hAnsi="Times New Roman" w:cs="Times New Roman"/>
          <w:sz w:val="24"/>
          <w:szCs w:val="24"/>
        </w:rPr>
        <w:t>pdgf</w:t>
      </w:r>
      <w:proofErr w:type="spellEnd"/>
      <w:r>
        <w:rPr>
          <w:rFonts w:ascii="Times New Roman" w:hAnsi="Times New Roman" w:cs="Times New Roman"/>
          <w:sz w:val="24"/>
          <w:szCs w:val="24"/>
        </w:rPr>
        <w:t>)</w:t>
      </w:r>
      <w:r w:rsidR="00BA75B2" w:rsidRPr="00F3313C">
        <w:rPr>
          <w:rFonts w:ascii="Times New Roman" w:hAnsi="Times New Roman" w:cs="Times New Roman"/>
          <w:sz w:val="24"/>
          <w:szCs w:val="24"/>
        </w:rPr>
        <w:t xml:space="preserve"> is added at cycle 6. For example, if you add your </w:t>
      </w:r>
      <w:proofErr w:type="spellStart"/>
      <w:r w:rsidR="00BA75B2" w:rsidRPr="00F3313C">
        <w:rPr>
          <w:rFonts w:ascii="Times New Roman" w:hAnsi="Times New Roman" w:cs="Times New Roman"/>
          <w:sz w:val="24"/>
          <w:szCs w:val="24"/>
        </w:rPr>
        <w:t>pdgf</w:t>
      </w:r>
      <w:proofErr w:type="spellEnd"/>
      <w:r w:rsidR="00BA75B2" w:rsidRPr="00F3313C">
        <w:rPr>
          <w:rFonts w:ascii="Times New Roman" w:hAnsi="Times New Roman" w:cs="Times New Roman"/>
          <w:sz w:val="24"/>
          <w:szCs w:val="24"/>
        </w:rPr>
        <w:t xml:space="preserve"> at cycle </w:t>
      </w:r>
      <w:r w:rsidR="00BA75B2" w:rsidRPr="00B066BD">
        <w:rPr>
          <w:rFonts w:ascii="Times New Roman" w:hAnsi="Times New Roman" w:cs="Times New Roman"/>
          <w:i/>
          <w:sz w:val="24"/>
          <w:szCs w:val="24"/>
        </w:rPr>
        <w:t>n</w:t>
      </w:r>
      <w:r w:rsidR="00BA75B2" w:rsidRPr="00F3313C">
        <w:rPr>
          <w:rFonts w:ascii="Times New Roman" w:hAnsi="Times New Roman" w:cs="Times New Roman"/>
          <w:sz w:val="24"/>
          <w:szCs w:val="24"/>
        </w:rPr>
        <w:t xml:space="preserve">, you set the </w:t>
      </w:r>
      <w:proofErr w:type="spellStart"/>
      <w:r w:rsidR="00BA75B2" w:rsidRPr="00F3313C">
        <w:rPr>
          <w:rFonts w:ascii="Times New Roman" w:hAnsi="Times New Roman" w:cs="Times New Roman"/>
          <w:sz w:val="24"/>
          <w:szCs w:val="24"/>
        </w:rPr>
        <w:t>fluocell_data.pdgf_between_frame</w:t>
      </w:r>
      <w:proofErr w:type="spellEnd"/>
      <w:r w:rsidR="00BA75B2" w:rsidRPr="00F3313C">
        <w:rPr>
          <w:rFonts w:ascii="Times New Roman" w:hAnsi="Times New Roman" w:cs="Times New Roman"/>
          <w:sz w:val="24"/>
          <w:szCs w:val="24"/>
        </w:rPr>
        <w:t xml:space="preserve"> to be [n;</w:t>
      </w:r>
      <w:r w:rsidR="00B066BD">
        <w:rPr>
          <w:rFonts w:ascii="Times New Roman" w:hAnsi="Times New Roman" w:cs="Times New Roman"/>
          <w:sz w:val="24"/>
          <w:szCs w:val="24"/>
        </w:rPr>
        <w:t xml:space="preserve"> </w:t>
      </w:r>
      <w:r w:rsidR="00BA75B2" w:rsidRPr="00F3313C">
        <w:rPr>
          <w:rFonts w:ascii="Times New Roman" w:hAnsi="Times New Roman" w:cs="Times New Roman"/>
          <w:sz w:val="24"/>
          <w:szCs w:val="24"/>
        </w:rPr>
        <w:t>n+1];</w:t>
      </w:r>
    </w:p>
    <w:p w:rsidR="00EB197E" w:rsidRDefault="00BA75B2" w:rsidP="00BA75B2">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Pass </w:t>
      </w:r>
      <w:r w:rsidR="00BE2535">
        <w:rPr>
          <w:rFonts w:ascii="Times New Roman" w:hAnsi="Times New Roman" w:cs="Times New Roman"/>
          <w:sz w:val="24"/>
          <w:szCs w:val="24"/>
        </w:rPr>
        <w:t xml:space="preserve">the information in </w:t>
      </w:r>
      <w:proofErr w:type="spellStart"/>
      <w:r w:rsidR="00BE2535">
        <w:rPr>
          <w:rFonts w:ascii="Times New Roman" w:hAnsi="Times New Roman" w:cs="Times New Roman"/>
          <w:sz w:val="24"/>
          <w:szCs w:val="24"/>
        </w:rPr>
        <w:t>fluocell_data</w:t>
      </w:r>
      <w:proofErr w:type="spellEnd"/>
      <w:r w:rsidRPr="00F3313C">
        <w:rPr>
          <w:rFonts w:ascii="Times New Roman" w:hAnsi="Times New Roman" w:cs="Times New Roman"/>
          <w:sz w:val="24"/>
          <w:szCs w:val="24"/>
        </w:rPr>
        <w:t xml:space="preserve"> to </w:t>
      </w:r>
      <w:r w:rsidR="00BE2535">
        <w:rPr>
          <w:rFonts w:ascii="Times New Roman" w:hAnsi="Times New Roman" w:cs="Times New Roman"/>
          <w:sz w:val="24"/>
          <w:szCs w:val="24"/>
        </w:rPr>
        <w:t>the group data structure</w:t>
      </w:r>
      <w:r w:rsidRPr="00F3313C">
        <w:rPr>
          <w:rFonts w:ascii="Times New Roman" w:hAnsi="Times New Roman" w:cs="Times New Roman"/>
          <w:sz w:val="24"/>
          <w:szCs w:val="24"/>
        </w:rPr>
        <w:t xml:space="preserve">: </w:t>
      </w:r>
    </w:p>
    <w:p w:rsidR="00BA75B2" w:rsidRDefault="00EB197E" w:rsidP="00F3313C">
      <w:pPr>
        <w:ind w:left="360"/>
        <w:rPr>
          <w:rFonts w:ascii="Times New Roman" w:hAnsi="Times New Roman" w:cs="Times New Roman"/>
          <w:sz w:val="24"/>
          <w:szCs w:val="24"/>
        </w:rPr>
      </w:pPr>
      <w:r>
        <w:rPr>
          <w:rFonts w:ascii="Times New Roman" w:hAnsi="Times New Roman" w:cs="Times New Roman"/>
          <w:sz w:val="24"/>
          <w:szCs w:val="24"/>
          <w:highlight w:val="yellow"/>
        </w:rPr>
        <w:t xml:space="preserve">&gt;&gt; </w:t>
      </w:r>
      <w:proofErr w:type="gramStart"/>
      <w:r w:rsidR="00BA75B2" w:rsidRPr="00F3313C">
        <w:rPr>
          <w:rFonts w:ascii="Times New Roman" w:hAnsi="Times New Roman" w:cs="Times New Roman"/>
          <w:sz w:val="24"/>
          <w:szCs w:val="24"/>
          <w:highlight w:val="yellow"/>
        </w:rPr>
        <w:t>group</w:t>
      </w:r>
      <w:proofErr w:type="gramEnd"/>
      <w:r w:rsidR="00BA75B2" w:rsidRPr="00F3313C">
        <w:rPr>
          <w:rFonts w:ascii="Times New Roman" w:hAnsi="Times New Roman" w:cs="Times New Roman"/>
          <w:sz w:val="24"/>
          <w:szCs w:val="24"/>
          <w:highlight w:val="yellow"/>
        </w:rPr>
        <w:t xml:space="preserve"> = g2p_init_data(</w:t>
      </w:r>
      <w:proofErr w:type="spellStart"/>
      <w:r w:rsidR="00BA75B2" w:rsidRPr="00F3313C">
        <w:rPr>
          <w:rFonts w:ascii="Times New Roman" w:hAnsi="Times New Roman" w:cs="Times New Roman"/>
          <w:sz w:val="24"/>
          <w:szCs w:val="24"/>
          <w:highlight w:val="yellow"/>
        </w:rPr>
        <w:t>fluocell_data</w:t>
      </w:r>
      <w:proofErr w:type="spellEnd"/>
      <w:r w:rsidR="00BA75B2" w:rsidRPr="00F3313C">
        <w:rPr>
          <w:rFonts w:ascii="Times New Roman" w:hAnsi="Times New Roman" w:cs="Times New Roman"/>
          <w:sz w:val="24"/>
          <w:szCs w:val="24"/>
          <w:highlight w:val="yellow"/>
        </w:rPr>
        <w:t xml:space="preserve">, </w:t>
      </w:r>
      <w:r w:rsidR="006D0747" w:rsidRPr="006D0747">
        <w:rPr>
          <w:rFonts w:ascii="Times New Roman" w:hAnsi="Times New Roman" w:cs="Times New Roman"/>
          <w:sz w:val="24"/>
          <w:szCs w:val="24"/>
        </w:rPr>
        <w:t>'</w:t>
      </w:r>
      <w:proofErr w:type="spellStart"/>
      <w:r w:rsidR="00BA75B2" w:rsidRPr="00F3313C">
        <w:rPr>
          <w:rFonts w:ascii="Times New Roman" w:hAnsi="Times New Roman" w:cs="Times New Roman"/>
          <w:sz w:val="24"/>
          <w:szCs w:val="24"/>
          <w:highlight w:val="yellow"/>
        </w:rPr>
        <w:t>group_data</w:t>
      </w:r>
      <w:proofErr w:type="spellEnd"/>
      <w:r w:rsidR="006D0747" w:rsidRPr="006D0747">
        <w:rPr>
          <w:rFonts w:ascii="Times New Roman" w:hAnsi="Times New Roman" w:cs="Times New Roman"/>
          <w:sz w:val="24"/>
          <w:szCs w:val="24"/>
        </w:rPr>
        <w:t>'</w:t>
      </w:r>
      <w:r w:rsidR="00BA75B2" w:rsidRPr="00F3313C">
        <w:rPr>
          <w:rFonts w:ascii="Times New Roman" w:hAnsi="Times New Roman" w:cs="Times New Roman"/>
          <w:sz w:val="24"/>
          <w:szCs w:val="24"/>
          <w:highlight w:val="yellow"/>
        </w:rPr>
        <w:t>,[]);</w:t>
      </w:r>
    </w:p>
    <w:p w:rsidR="002C3E3B" w:rsidRDefault="002C3E3B" w:rsidP="00F3313C">
      <w:pPr>
        <w:ind w:left="360"/>
        <w:rPr>
          <w:rFonts w:ascii="Times New Roman" w:hAnsi="Times New Roman" w:cs="Times New Roman"/>
          <w:sz w:val="24"/>
          <w:szCs w:val="24"/>
        </w:rPr>
      </w:pPr>
      <w:r>
        <w:rPr>
          <w:rFonts w:ascii="Times New Roman" w:hAnsi="Times New Roman" w:cs="Times New Roman"/>
          <w:sz w:val="24"/>
          <w:szCs w:val="24"/>
        </w:rPr>
        <w:t xml:space="preserve">In </w:t>
      </w:r>
      <w:r w:rsidR="00FC71D4">
        <w:rPr>
          <w:rFonts w:ascii="Times New Roman" w:hAnsi="Times New Roman" w:cs="Times New Roman"/>
          <w:sz w:val="24"/>
          <w:szCs w:val="24"/>
        </w:rPr>
        <w:t>MATLAB</w:t>
      </w:r>
      <w:r>
        <w:rPr>
          <w:rFonts w:ascii="Times New Roman" w:hAnsi="Times New Roman" w:cs="Times New Roman"/>
          <w:sz w:val="24"/>
          <w:szCs w:val="24"/>
        </w:rPr>
        <w:t xml:space="preserve">, you will see </w:t>
      </w:r>
      <w:r w:rsidR="00830C01">
        <w:rPr>
          <w:rFonts w:ascii="Times New Roman" w:hAnsi="Times New Roman" w:cs="Times New Roman"/>
          <w:sz w:val="24"/>
          <w:szCs w:val="24"/>
        </w:rPr>
        <w:t>the following output</w:t>
      </w:r>
      <w:r>
        <w:rPr>
          <w:rFonts w:ascii="Times New Roman" w:hAnsi="Times New Roman" w:cs="Times New Roman"/>
          <w:sz w:val="24"/>
          <w:szCs w:val="24"/>
        </w:rPr>
        <w:t>.</w:t>
      </w:r>
    </w:p>
    <w:p w:rsidR="009C1CEC" w:rsidRPr="009C1CEC" w:rsidRDefault="009C1CEC" w:rsidP="009C1CEC">
      <w:pPr>
        <w:spacing w:after="0" w:line="240" w:lineRule="auto"/>
        <w:ind w:left="360"/>
        <w:rPr>
          <w:rFonts w:cs="Times New Roman"/>
          <w:sz w:val="24"/>
          <w:szCs w:val="24"/>
        </w:rPr>
      </w:pPr>
      <w:r w:rsidRPr="009C1CEC">
        <w:rPr>
          <w:rFonts w:cs="Times New Roman"/>
          <w:sz w:val="24"/>
          <w:szCs w:val="24"/>
        </w:rPr>
        <w:t xml:space="preserve">g2p_init_data: Update from </w:t>
      </w:r>
      <w:proofErr w:type="spellStart"/>
      <w:r w:rsidRPr="009C1CEC">
        <w:rPr>
          <w:rFonts w:cs="Times New Roman"/>
          <w:sz w:val="24"/>
          <w:szCs w:val="24"/>
        </w:rPr>
        <w:t>fluocell_data</w:t>
      </w:r>
      <w:proofErr w:type="spellEnd"/>
      <w:r w:rsidRPr="009C1CEC">
        <w:rPr>
          <w:rFonts w:cs="Times New Roman"/>
          <w:sz w:val="24"/>
          <w:szCs w:val="24"/>
        </w:rPr>
        <w:t xml:space="preserve"> since there is no input of group data or the data file. </w:t>
      </w:r>
    </w:p>
    <w:p w:rsidR="009C1CEC" w:rsidRPr="009C1CEC" w:rsidRDefault="009C1CEC" w:rsidP="009C1CEC">
      <w:pPr>
        <w:spacing w:after="0" w:line="240" w:lineRule="auto"/>
        <w:ind w:left="360"/>
        <w:rPr>
          <w:rFonts w:cs="Times New Roman"/>
          <w:sz w:val="24"/>
          <w:szCs w:val="24"/>
        </w:rPr>
      </w:pPr>
      <w:r w:rsidRPr="009C1CEC">
        <w:rPr>
          <w:rFonts w:cs="Times New Roman"/>
          <w:sz w:val="24"/>
          <w:szCs w:val="24"/>
        </w:rPr>
        <w:t>g2p_init_data: Please make sure that fluocell is reading images from the p1 position.</w:t>
      </w:r>
    </w:p>
    <w:p w:rsidR="002C3E3B" w:rsidRDefault="009C1CEC" w:rsidP="009C1CEC">
      <w:pPr>
        <w:spacing w:after="0" w:line="240" w:lineRule="auto"/>
        <w:ind w:left="360"/>
        <w:rPr>
          <w:rFonts w:cs="Times New Roman"/>
          <w:sz w:val="24"/>
          <w:szCs w:val="24"/>
        </w:rPr>
      </w:pPr>
      <w:proofErr w:type="spellStart"/>
      <w:proofErr w:type="gramStart"/>
      <w:r w:rsidRPr="009C1CEC">
        <w:rPr>
          <w:rFonts w:cs="Times New Roman"/>
          <w:sz w:val="24"/>
          <w:szCs w:val="24"/>
        </w:rPr>
        <w:t>pdgf</w:t>
      </w:r>
      <w:proofErr w:type="spellEnd"/>
      <w:proofErr w:type="gramEnd"/>
      <w:r w:rsidRPr="009C1CEC">
        <w:rPr>
          <w:rFonts w:cs="Times New Roman"/>
          <w:sz w:val="24"/>
          <w:szCs w:val="24"/>
        </w:rPr>
        <w:t xml:space="preserve"> time = 643.100000 sec</w:t>
      </w:r>
    </w:p>
    <w:p w:rsidR="009C1CEC" w:rsidRPr="009C1CEC" w:rsidRDefault="009C1CEC" w:rsidP="009C1CEC">
      <w:pPr>
        <w:spacing w:after="0" w:line="240" w:lineRule="auto"/>
        <w:ind w:left="360"/>
        <w:rPr>
          <w:rFonts w:cs="Times New Roman"/>
          <w:sz w:val="24"/>
          <w:szCs w:val="24"/>
        </w:rPr>
      </w:pPr>
    </w:p>
    <w:p w:rsidR="00EB197E" w:rsidRDefault="0013671C" w:rsidP="00BA75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Quantification of</w:t>
      </w:r>
      <w:r w:rsidR="00BA75B2" w:rsidRPr="00F3313C">
        <w:rPr>
          <w:rFonts w:ascii="Times New Roman" w:hAnsi="Times New Roman" w:cs="Times New Roman"/>
          <w:sz w:val="24"/>
          <w:szCs w:val="24"/>
        </w:rPr>
        <w:t xml:space="preserve"> multiple position</w:t>
      </w:r>
      <w:r>
        <w:rPr>
          <w:rFonts w:ascii="Times New Roman" w:hAnsi="Times New Roman" w:cs="Times New Roman"/>
          <w:sz w:val="24"/>
          <w:szCs w:val="24"/>
        </w:rPr>
        <w:t>s</w:t>
      </w:r>
      <w:r w:rsidR="00BA75B2" w:rsidRPr="00F3313C">
        <w:rPr>
          <w:rFonts w:ascii="Times New Roman" w:hAnsi="Times New Roman" w:cs="Times New Roman"/>
          <w:sz w:val="24"/>
          <w:szCs w:val="24"/>
        </w:rPr>
        <w:t xml:space="preserve">: </w:t>
      </w:r>
    </w:p>
    <w:p w:rsidR="00EB197E" w:rsidRDefault="00EB197E" w:rsidP="00F3313C">
      <w:pPr>
        <w:ind w:left="360"/>
        <w:rPr>
          <w:rFonts w:ascii="Times New Roman" w:hAnsi="Times New Roman" w:cs="Times New Roman"/>
          <w:sz w:val="24"/>
          <w:szCs w:val="24"/>
        </w:rPr>
      </w:pPr>
      <w:r>
        <w:rPr>
          <w:rFonts w:ascii="Times New Roman" w:hAnsi="Times New Roman" w:cs="Times New Roman"/>
          <w:sz w:val="24"/>
          <w:szCs w:val="24"/>
          <w:highlight w:val="yellow"/>
        </w:rPr>
        <w:t xml:space="preserve">&gt;&gt; </w:t>
      </w:r>
      <w:r w:rsidR="00BA75B2" w:rsidRPr="00F3313C">
        <w:rPr>
          <w:rFonts w:ascii="Times New Roman" w:hAnsi="Times New Roman" w:cs="Times New Roman"/>
          <w:sz w:val="24"/>
          <w:szCs w:val="24"/>
          <w:highlight w:val="yellow"/>
        </w:rPr>
        <w:t>g2p_</w:t>
      </w:r>
      <w:proofErr w:type="gramStart"/>
      <w:r w:rsidR="00BA75B2" w:rsidRPr="00F3313C">
        <w:rPr>
          <w:rFonts w:ascii="Times New Roman" w:hAnsi="Times New Roman" w:cs="Times New Roman"/>
          <w:sz w:val="24"/>
          <w:szCs w:val="24"/>
          <w:highlight w:val="yellow"/>
        </w:rPr>
        <w:t>quantify(</w:t>
      </w:r>
      <w:proofErr w:type="gramEnd"/>
      <w:r w:rsidR="00BA75B2" w:rsidRPr="00F3313C">
        <w:rPr>
          <w:rFonts w:ascii="Times New Roman" w:hAnsi="Times New Roman" w:cs="Times New Roman"/>
          <w:sz w:val="24"/>
          <w:szCs w:val="24"/>
          <w:highlight w:val="yellow"/>
        </w:rPr>
        <w:t>group,</w:t>
      </w:r>
      <w:r w:rsidR="00D143FA" w:rsidRPr="00F3313C">
        <w:rPr>
          <w:rFonts w:ascii="Times New Roman" w:hAnsi="Times New Roman" w:cs="Times New Roman"/>
          <w:sz w:val="24"/>
          <w:szCs w:val="24"/>
          <w:highlight w:val="yellow"/>
        </w:rPr>
        <w:t xml:space="preserve"> </w:t>
      </w:r>
      <w:r w:rsidR="00BA75B2" w:rsidRPr="00F3313C">
        <w:rPr>
          <w:rFonts w:ascii="Times New Roman" w:hAnsi="Times New Roman" w:cs="Times New Roman"/>
          <w:sz w:val="24"/>
          <w:szCs w:val="24"/>
          <w:highlight w:val="yellow"/>
        </w:rPr>
        <w:t>'</w:t>
      </w:r>
      <w:proofErr w:type="spellStart"/>
      <w:r w:rsidR="00BA75B2" w:rsidRPr="00F3313C">
        <w:rPr>
          <w:rFonts w:ascii="Times New Roman" w:hAnsi="Times New Roman" w:cs="Times New Roman"/>
          <w:sz w:val="24"/>
          <w:szCs w:val="24"/>
          <w:highlight w:val="yellow"/>
        </w:rPr>
        <w:t>num_layers</w:t>
      </w:r>
      <w:proofErr w:type="spellEnd"/>
      <w:r w:rsidR="00BA75B2" w:rsidRPr="00F3313C">
        <w:rPr>
          <w:rFonts w:ascii="Times New Roman" w:hAnsi="Times New Roman" w:cs="Times New Roman"/>
          <w:sz w:val="24"/>
          <w:szCs w:val="24"/>
          <w:highlight w:val="yellow"/>
        </w:rPr>
        <w:t>', 3);</w:t>
      </w:r>
      <w:r w:rsidR="00BA75B2" w:rsidRPr="00F3313C">
        <w:rPr>
          <w:rFonts w:ascii="Times New Roman" w:hAnsi="Times New Roman" w:cs="Times New Roman"/>
          <w:sz w:val="24"/>
          <w:szCs w:val="24"/>
        </w:rPr>
        <w:t xml:space="preserve"> </w:t>
      </w:r>
    </w:p>
    <w:p w:rsidR="00BA75B2" w:rsidRDefault="00C03E25" w:rsidP="00F3313C">
      <w:pPr>
        <w:ind w:left="360"/>
        <w:rPr>
          <w:rFonts w:ascii="Times New Roman" w:hAnsi="Times New Roman" w:cs="Times New Roman"/>
          <w:sz w:val="24"/>
          <w:szCs w:val="24"/>
        </w:rPr>
      </w:pPr>
      <w:r>
        <w:rPr>
          <w:rFonts w:ascii="Times New Roman" w:hAnsi="Times New Roman" w:cs="Times New Roman"/>
          <w:sz w:val="24"/>
          <w:szCs w:val="24"/>
        </w:rPr>
        <w:t>Y</w:t>
      </w:r>
      <w:r w:rsidR="00BA75B2" w:rsidRPr="00F3313C">
        <w:rPr>
          <w:rFonts w:ascii="Times New Roman" w:hAnsi="Times New Roman" w:cs="Times New Roman"/>
          <w:sz w:val="24"/>
          <w:szCs w:val="24"/>
        </w:rPr>
        <w:t xml:space="preserve">ou can adjust the number of layers here to </w:t>
      </w:r>
      <w:r w:rsidR="00313A9A">
        <w:rPr>
          <w:rFonts w:ascii="Times New Roman" w:hAnsi="Times New Roman" w:cs="Times New Roman"/>
          <w:sz w:val="24"/>
          <w:szCs w:val="24"/>
        </w:rPr>
        <w:t>other values</w:t>
      </w:r>
      <w:r w:rsidR="00BA75B2" w:rsidRPr="00F3313C">
        <w:rPr>
          <w:rFonts w:ascii="Times New Roman" w:hAnsi="Times New Roman" w:cs="Times New Roman"/>
          <w:sz w:val="24"/>
          <w:szCs w:val="24"/>
        </w:rPr>
        <w:t>.</w:t>
      </w:r>
    </w:p>
    <w:tbl>
      <w:tblPr>
        <w:tblStyle w:val="TableGrid"/>
        <w:tblW w:w="0" w:type="auto"/>
        <w:tblInd w:w="360" w:type="dxa"/>
        <w:tblLook w:val="04A0" w:firstRow="1" w:lastRow="0" w:firstColumn="1" w:lastColumn="0" w:noHBand="0" w:noVBand="1"/>
      </w:tblPr>
      <w:tblGrid>
        <w:gridCol w:w="4523"/>
        <w:gridCol w:w="4467"/>
      </w:tblGrid>
      <w:tr w:rsidR="00186F6D" w:rsidTr="00186F6D">
        <w:tc>
          <w:tcPr>
            <w:tcW w:w="4675" w:type="dxa"/>
          </w:tcPr>
          <w:p w:rsidR="00186F6D" w:rsidRDefault="00186F6D" w:rsidP="00F3313C">
            <w:pPr>
              <w:rPr>
                <w:rFonts w:ascii="Times New Roman" w:hAnsi="Times New Roman" w:cs="Times New Roman"/>
                <w:sz w:val="24"/>
                <w:szCs w:val="24"/>
              </w:rPr>
            </w:pPr>
            <w:r w:rsidRPr="002C6043">
              <w:rPr>
                <w:rFonts w:ascii="Times New Roman" w:hAnsi="Times New Roman" w:cs="Times New Roman"/>
                <w:noProof/>
                <w:sz w:val="24"/>
                <w:szCs w:val="24"/>
              </w:rPr>
              <w:drawing>
                <wp:anchor distT="0" distB="0" distL="114300" distR="114300" simplePos="0" relativeHeight="251671552" behindDoc="0" locked="0" layoutInCell="1" allowOverlap="1" wp14:anchorId="73418600" wp14:editId="33BEAAD5">
                  <wp:simplePos x="0" y="0"/>
                  <wp:positionH relativeFrom="column">
                    <wp:posOffset>-65405</wp:posOffset>
                  </wp:positionH>
                  <wp:positionV relativeFrom="paragraph">
                    <wp:posOffset>177165</wp:posOffset>
                  </wp:positionV>
                  <wp:extent cx="2908935" cy="2181860"/>
                  <wp:effectExtent l="0" t="0" r="5715" b="8890"/>
                  <wp:wrapTight wrapText="bothSides">
                    <wp:wrapPolygon edited="0">
                      <wp:start x="0" y="0"/>
                      <wp:lineTo x="0" y="21499"/>
                      <wp:lineTo x="21501" y="21499"/>
                      <wp:lineTo x="2150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8935" cy="2181860"/>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Pr>
          <w:p w:rsidR="00186F6D" w:rsidRDefault="00186F6D" w:rsidP="00F3313C">
            <w:pPr>
              <w:rPr>
                <w:rFonts w:ascii="Times New Roman" w:hAnsi="Times New Roman" w:cs="Times New Roman"/>
                <w:sz w:val="24"/>
                <w:szCs w:val="24"/>
              </w:rPr>
            </w:pPr>
            <w:r w:rsidRPr="002C6043">
              <w:rPr>
                <w:rFonts w:ascii="Times New Roman" w:hAnsi="Times New Roman" w:cs="Times New Roman"/>
                <w:noProof/>
                <w:sz w:val="24"/>
                <w:szCs w:val="24"/>
              </w:rPr>
              <w:drawing>
                <wp:anchor distT="0" distB="0" distL="114300" distR="114300" simplePos="0" relativeHeight="251673600" behindDoc="0" locked="0" layoutInCell="1" allowOverlap="1" wp14:anchorId="33EA37F4" wp14:editId="3B715718">
                  <wp:simplePos x="0" y="0"/>
                  <wp:positionH relativeFrom="column">
                    <wp:posOffset>-65405</wp:posOffset>
                  </wp:positionH>
                  <wp:positionV relativeFrom="paragraph">
                    <wp:posOffset>175895</wp:posOffset>
                  </wp:positionV>
                  <wp:extent cx="2872105" cy="2153920"/>
                  <wp:effectExtent l="0" t="0" r="4445" b="0"/>
                  <wp:wrapTight wrapText="bothSides">
                    <wp:wrapPolygon edited="0">
                      <wp:start x="0" y="0"/>
                      <wp:lineTo x="0" y="21396"/>
                      <wp:lineTo x="21490" y="21396"/>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105" cy="2153920"/>
                          </a:xfrm>
                          <a:prstGeom prst="rect">
                            <a:avLst/>
                          </a:prstGeom>
                        </pic:spPr>
                      </pic:pic>
                    </a:graphicData>
                  </a:graphic>
                  <wp14:sizeRelH relativeFrom="margin">
                    <wp14:pctWidth>0</wp14:pctWidth>
                  </wp14:sizeRelH>
                  <wp14:sizeRelV relativeFrom="margin">
                    <wp14:pctHeight>0</wp14:pctHeight>
                  </wp14:sizeRelV>
                </wp:anchor>
              </w:drawing>
            </w:r>
          </w:p>
        </w:tc>
      </w:tr>
    </w:tbl>
    <w:p w:rsidR="00186F6D" w:rsidRDefault="00186F6D" w:rsidP="00F3313C">
      <w:pPr>
        <w:ind w:left="360"/>
        <w:rPr>
          <w:rFonts w:ascii="Times New Roman" w:hAnsi="Times New Roman" w:cs="Times New Roman"/>
          <w:sz w:val="24"/>
          <w:szCs w:val="24"/>
        </w:rPr>
      </w:pPr>
    </w:p>
    <w:p w:rsidR="00901481" w:rsidRDefault="00901481" w:rsidP="00F3313C">
      <w:pPr>
        <w:ind w:left="360"/>
        <w:rPr>
          <w:rFonts w:ascii="Times New Roman" w:hAnsi="Times New Roman" w:cs="Times New Roman"/>
          <w:sz w:val="24"/>
          <w:szCs w:val="24"/>
        </w:rPr>
      </w:pPr>
    </w:p>
    <w:p w:rsidR="00805889" w:rsidRPr="00F3313C" w:rsidRDefault="00805889" w:rsidP="00805889">
      <w:pPr>
        <w:ind w:left="360"/>
        <w:rPr>
          <w:rFonts w:ascii="Times New Roman" w:hAnsi="Times New Roman" w:cs="Times New Roman"/>
          <w:sz w:val="24"/>
          <w:szCs w:val="24"/>
        </w:rPr>
      </w:pPr>
    </w:p>
    <w:p w:rsidR="00EB197E" w:rsidRDefault="0038763B" w:rsidP="0038763B">
      <w:pPr>
        <w:pStyle w:val="ListParagraph"/>
        <w:numPr>
          <w:ilvl w:val="0"/>
          <w:numId w:val="2"/>
        </w:numPr>
        <w:rPr>
          <w:rFonts w:ascii="Times New Roman" w:hAnsi="Times New Roman" w:cs="Times New Roman"/>
          <w:sz w:val="24"/>
          <w:szCs w:val="24"/>
        </w:rPr>
      </w:pPr>
      <w:r w:rsidRPr="00F3313C">
        <w:rPr>
          <w:rFonts w:ascii="Times New Roman" w:hAnsi="Times New Roman" w:cs="Times New Roman"/>
          <w:sz w:val="24"/>
          <w:szCs w:val="24"/>
        </w:rPr>
        <w:t xml:space="preserve">Plot group result together: </w:t>
      </w:r>
    </w:p>
    <w:p w:rsidR="0038763B" w:rsidRPr="00F3313C" w:rsidRDefault="00EB197E" w:rsidP="00F3313C">
      <w:pPr>
        <w:ind w:left="360"/>
        <w:rPr>
          <w:rFonts w:ascii="Times New Roman" w:hAnsi="Times New Roman" w:cs="Times New Roman"/>
          <w:sz w:val="24"/>
          <w:szCs w:val="24"/>
        </w:rPr>
      </w:pPr>
      <w:r w:rsidRPr="00F3313C">
        <w:rPr>
          <w:rFonts w:ascii="Times New Roman" w:hAnsi="Times New Roman" w:cs="Times New Roman"/>
          <w:sz w:val="24"/>
          <w:szCs w:val="24"/>
        </w:rPr>
        <w:t xml:space="preserve">&gt;&gt; </w:t>
      </w:r>
      <w:proofErr w:type="spellStart"/>
      <w:r w:rsidR="0038763B" w:rsidRPr="00A20AE3">
        <w:rPr>
          <w:rFonts w:ascii="Times New Roman" w:hAnsi="Times New Roman" w:cs="Times New Roman"/>
          <w:sz w:val="24"/>
          <w:szCs w:val="24"/>
          <w:highlight w:val="yellow"/>
        </w:rPr>
        <w:t>group_</w:t>
      </w:r>
      <w:proofErr w:type="gramStart"/>
      <w:r w:rsidR="0038763B" w:rsidRPr="00A20AE3">
        <w:rPr>
          <w:rFonts w:ascii="Times New Roman" w:hAnsi="Times New Roman" w:cs="Times New Roman"/>
          <w:sz w:val="24"/>
          <w:szCs w:val="24"/>
          <w:highlight w:val="yellow"/>
        </w:rPr>
        <w:t>plot</w:t>
      </w:r>
      <w:proofErr w:type="spellEnd"/>
      <w:r w:rsidR="0038763B" w:rsidRPr="00A20AE3">
        <w:rPr>
          <w:rFonts w:ascii="Times New Roman" w:hAnsi="Times New Roman" w:cs="Times New Roman"/>
          <w:sz w:val="24"/>
          <w:szCs w:val="24"/>
          <w:highlight w:val="yellow"/>
        </w:rPr>
        <w:t>(</w:t>
      </w:r>
      <w:proofErr w:type="gramEnd"/>
      <w:r w:rsidR="0038763B" w:rsidRPr="00A20AE3">
        <w:rPr>
          <w:rFonts w:ascii="Times New Roman" w:hAnsi="Times New Roman" w:cs="Times New Roman"/>
          <w:sz w:val="24"/>
          <w:szCs w:val="24"/>
          <w:highlight w:val="yellow"/>
        </w:rPr>
        <w:t>group,'method',3, '</w:t>
      </w:r>
      <w:proofErr w:type="spellStart"/>
      <w:r w:rsidR="0038763B" w:rsidRPr="00A20AE3">
        <w:rPr>
          <w:rFonts w:ascii="Times New Roman" w:hAnsi="Times New Roman" w:cs="Times New Roman"/>
          <w:sz w:val="24"/>
          <w:szCs w:val="24"/>
          <w:highlight w:val="yellow"/>
        </w:rPr>
        <w:t>save_excel_file</w:t>
      </w:r>
      <w:proofErr w:type="spellEnd"/>
      <w:r w:rsidR="0038763B" w:rsidRPr="00A20AE3">
        <w:rPr>
          <w:rFonts w:ascii="Times New Roman" w:hAnsi="Times New Roman" w:cs="Times New Roman"/>
          <w:sz w:val="24"/>
          <w:szCs w:val="24"/>
          <w:highlight w:val="yellow"/>
        </w:rPr>
        <w:t>', 1, '</w:t>
      </w:r>
      <w:proofErr w:type="spellStart"/>
      <w:r w:rsidR="0038763B" w:rsidRPr="00A20AE3">
        <w:rPr>
          <w:rFonts w:ascii="Times New Roman" w:hAnsi="Times New Roman" w:cs="Times New Roman"/>
          <w:sz w:val="24"/>
          <w:szCs w:val="24"/>
          <w:highlight w:val="yellow"/>
        </w:rPr>
        <w:t>sheet_name</w:t>
      </w:r>
      <w:proofErr w:type="spellEnd"/>
      <w:r w:rsidR="0038763B" w:rsidRPr="00A20AE3">
        <w:rPr>
          <w:rFonts w:ascii="Times New Roman" w:hAnsi="Times New Roman" w:cs="Times New Roman"/>
          <w:sz w:val="24"/>
          <w:szCs w:val="24"/>
          <w:highlight w:val="yellow"/>
        </w:rPr>
        <w:t>', '</w:t>
      </w:r>
      <w:r w:rsidR="00435901">
        <w:rPr>
          <w:rFonts w:ascii="Times New Roman" w:hAnsi="Times New Roman" w:cs="Times New Roman"/>
          <w:sz w:val="24"/>
          <w:szCs w:val="24"/>
          <w:highlight w:val="yellow"/>
        </w:rPr>
        <w:t>dish1</w:t>
      </w:r>
      <w:r w:rsidR="0038763B" w:rsidRPr="00A20AE3">
        <w:rPr>
          <w:rFonts w:ascii="Times New Roman" w:hAnsi="Times New Roman" w:cs="Times New Roman"/>
          <w:sz w:val="24"/>
          <w:szCs w:val="24"/>
          <w:highlight w:val="yellow"/>
        </w:rPr>
        <w:t>', '</w:t>
      </w:r>
      <w:proofErr w:type="spellStart"/>
      <w:r w:rsidR="0038763B" w:rsidRPr="00A20AE3">
        <w:rPr>
          <w:rFonts w:ascii="Times New Roman" w:hAnsi="Times New Roman" w:cs="Times New Roman"/>
          <w:sz w:val="24"/>
          <w:szCs w:val="24"/>
          <w:highlight w:val="yellow"/>
        </w:rPr>
        <w:t>y_limit</w:t>
      </w:r>
      <w:proofErr w:type="spellEnd"/>
      <w:r w:rsidR="0038763B" w:rsidRPr="00A20AE3">
        <w:rPr>
          <w:rFonts w:ascii="Times New Roman" w:hAnsi="Times New Roman" w:cs="Times New Roman"/>
          <w:sz w:val="24"/>
          <w:szCs w:val="24"/>
          <w:highlight w:val="yellow"/>
        </w:rPr>
        <w:t>', [0.5 2.</w:t>
      </w:r>
      <w:r w:rsidR="00D143FA">
        <w:rPr>
          <w:rFonts w:ascii="Times New Roman" w:hAnsi="Times New Roman" w:cs="Times New Roman"/>
          <w:sz w:val="24"/>
          <w:szCs w:val="24"/>
          <w:highlight w:val="yellow"/>
        </w:rPr>
        <w:t>5</w:t>
      </w:r>
      <w:r w:rsidR="0038763B" w:rsidRPr="00A20AE3">
        <w:rPr>
          <w:rFonts w:ascii="Times New Roman" w:hAnsi="Times New Roman" w:cs="Times New Roman"/>
          <w:sz w:val="24"/>
          <w:szCs w:val="24"/>
          <w:highlight w:val="yellow"/>
        </w:rPr>
        <w:t>]);</w:t>
      </w:r>
    </w:p>
    <w:p w:rsidR="0038763B" w:rsidRPr="00F3313C" w:rsidRDefault="0038763B" w:rsidP="0038763B">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Output time and ratio sequence for inspection (default : normalized ratio);</w:t>
      </w:r>
    </w:p>
    <w:p w:rsidR="0038763B" w:rsidRPr="00F3313C" w:rsidRDefault="0038763B" w:rsidP="0038763B">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Save the time-ration excel for statistics;</w:t>
      </w:r>
    </w:p>
    <w:p w:rsidR="0038763B" w:rsidRPr="00F3313C" w:rsidRDefault="0038763B" w:rsidP="0038763B">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By setting the “</w:t>
      </w:r>
      <w:proofErr w:type="spellStart"/>
      <w:r w:rsidRPr="00F3313C">
        <w:rPr>
          <w:rFonts w:ascii="Times New Roman" w:hAnsi="Times New Roman" w:cs="Times New Roman"/>
          <w:sz w:val="24"/>
          <w:szCs w:val="24"/>
        </w:rPr>
        <w:t>y_limit</w:t>
      </w:r>
      <w:proofErr w:type="spellEnd"/>
      <w:r w:rsidRPr="00F3313C">
        <w:rPr>
          <w:rFonts w:ascii="Times New Roman" w:hAnsi="Times New Roman" w:cs="Times New Roman"/>
          <w:sz w:val="24"/>
          <w:szCs w:val="24"/>
        </w:rPr>
        <w:t>”</w:t>
      </w:r>
      <w:r w:rsidR="00A20AE3">
        <w:rPr>
          <w:rFonts w:ascii="Times New Roman" w:hAnsi="Times New Roman" w:cs="Times New Roman"/>
          <w:sz w:val="24"/>
          <w:szCs w:val="24"/>
        </w:rPr>
        <w:t xml:space="preserve"> </w:t>
      </w:r>
      <w:r w:rsidR="004C6511">
        <w:rPr>
          <w:rFonts w:ascii="Times New Roman" w:hAnsi="Times New Roman" w:cs="Times New Roman"/>
          <w:sz w:val="24"/>
          <w:szCs w:val="24"/>
        </w:rPr>
        <w:t>or</w:t>
      </w:r>
      <w:r w:rsidR="00A20AE3">
        <w:rPr>
          <w:rFonts w:ascii="Times New Roman" w:hAnsi="Times New Roman" w:cs="Times New Roman"/>
          <w:sz w:val="24"/>
          <w:szCs w:val="24"/>
        </w:rPr>
        <w:t xml:space="preserve"> “</w:t>
      </w:r>
      <w:proofErr w:type="spellStart"/>
      <w:r w:rsidR="00A20AE3">
        <w:rPr>
          <w:rFonts w:ascii="Times New Roman" w:hAnsi="Times New Roman" w:cs="Times New Roman"/>
          <w:sz w:val="24"/>
          <w:szCs w:val="24"/>
        </w:rPr>
        <w:t>t_limit</w:t>
      </w:r>
      <w:proofErr w:type="spellEnd"/>
      <w:r w:rsidR="00A20AE3">
        <w:rPr>
          <w:rFonts w:ascii="Times New Roman" w:hAnsi="Times New Roman" w:cs="Times New Roman"/>
          <w:sz w:val="24"/>
          <w:szCs w:val="24"/>
        </w:rPr>
        <w:t>”</w:t>
      </w:r>
      <w:r w:rsidRPr="00F3313C">
        <w:rPr>
          <w:rFonts w:ascii="Times New Roman" w:hAnsi="Times New Roman" w:cs="Times New Roman"/>
          <w:sz w:val="24"/>
          <w:szCs w:val="24"/>
        </w:rPr>
        <w:t xml:space="preserve">, you </w:t>
      </w:r>
      <w:r w:rsidR="004C6511">
        <w:rPr>
          <w:rFonts w:ascii="Times New Roman" w:hAnsi="Times New Roman" w:cs="Times New Roman"/>
          <w:sz w:val="24"/>
          <w:szCs w:val="24"/>
        </w:rPr>
        <w:t>can</w:t>
      </w:r>
      <w:r w:rsidRPr="00F3313C">
        <w:rPr>
          <w:rFonts w:ascii="Times New Roman" w:hAnsi="Times New Roman" w:cs="Times New Roman"/>
          <w:sz w:val="24"/>
          <w:szCs w:val="24"/>
        </w:rPr>
        <w:t xml:space="preserve"> specify </w:t>
      </w:r>
      <w:r w:rsidR="004C6511">
        <w:rPr>
          <w:rFonts w:ascii="Times New Roman" w:hAnsi="Times New Roman" w:cs="Times New Roman"/>
          <w:sz w:val="24"/>
          <w:szCs w:val="24"/>
        </w:rPr>
        <w:t>x or</w:t>
      </w:r>
      <w:r w:rsidR="00A20AE3">
        <w:rPr>
          <w:rFonts w:ascii="Times New Roman" w:hAnsi="Times New Roman" w:cs="Times New Roman"/>
          <w:sz w:val="24"/>
          <w:szCs w:val="24"/>
        </w:rPr>
        <w:t xml:space="preserve"> </w:t>
      </w:r>
      <w:r w:rsidRPr="00F3313C">
        <w:rPr>
          <w:rFonts w:ascii="Times New Roman" w:hAnsi="Times New Roman" w:cs="Times New Roman"/>
          <w:sz w:val="24"/>
          <w:szCs w:val="24"/>
        </w:rPr>
        <w:t>y-axis range</w:t>
      </w:r>
      <w:r w:rsidR="004C6511">
        <w:rPr>
          <w:rFonts w:ascii="Times New Roman" w:hAnsi="Times New Roman" w:cs="Times New Roman"/>
          <w:sz w:val="24"/>
          <w:szCs w:val="24"/>
        </w:rPr>
        <w:t>, respectively</w:t>
      </w:r>
      <w:r w:rsidRPr="00F3313C">
        <w:rPr>
          <w:rFonts w:ascii="Times New Roman" w:hAnsi="Times New Roman" w:cs="Times New Roman"/>
          <w:sz w:val="24"/>
          <w:szCs w:val="24"/>
        </w:rPr>
        <w:t>;</w:t>
      </w:r>
    </w:p>
    <w:p w:rsidR="00646C84" w:rsidRDefault="0038763B" w:rsidP="00646C84">
      <w:pPr>
        <w:pStyle w:val="ListParagraph"/>
        <w:numPr>
          <w:ilvl w:val="0"/>
          <w:numId w:val="3"/>
        </w:numPr>
        <w:rPr>
          <w:rFonts w:ascii="Times New Roman" w:hAnsi="Times New Roman" w:cs="Times New Roman"/>
          <w:sz w:val="24"/>
          <w:szCs w:val="24"/>
        </w:rPr>
      </w:pPr>
      <w:r w:rsidRPr="00F3313C">
        <w:rPr>
          <w:rFonts w:ascii="Times New Roman" w:hAnsi="Times New Roman" w:cs="Times New Roman"/>
          <w:sz w:val="24"/>
          <w:szCs w:val="24"/>
        </w:rPr>
        <w:t>You should adjust “</w:t>
      </w:r>
      <w:proofErr w:type="spellStart"/>
      <w:r w:rsidRPr="00F3313C">
        <w:rPr>
          <w:rFonts w:ascii="Times New Roman" w:hAnsi="Times New Roman" w:cs="Times New Roman"/>
          <w:sz w:val="24"/>
          <w:szCs w:val="24"/>
        </w:rPr>
        <w:t>sheet_name</w:t>
      </w:r>
      <w:proofErr w:type="spellEnd"/>
      <w:r w:rsidRPr="00F3313C">
        <w:rPr>
          <w:rFonts w:ascii="Times New Roman" w:hAnsi="Times New Roman" w:cs="Times New Roman"/>
          <w:sz w:val="24"/>
          <w:szCs w:val="24"/>
        </w:rPr>
        <w:t>” here to be your experiment data name, for example (‘</w:t>
      </w:r>
      <w:proofErr w:type="spellStart"/>
      <w:r w:rsidRPr="00F3313C">
        <w:rPr>
          <w:rFonts w:ascii="Times New Roman" w:hAnsi="Times New Roman" w:cs="Times New Roman"/>
          <w:sz w:val="24"/>
          <w:szCs w:val="24"/>
        </w:rPr>
        <w:t>sheet_name</w:t>
      </w:r>
      <w:proofErr w:type="spellEnd"/>
      <w:r w:rsidRPr="00F3313C">
        <w:rPr>
          <w:rFonts w:ascii="Times New Roman" w:hAnsi="Times New Roman" w:cs="Times New Roman"/>
          <w:sz w:val="24"/>
          <w:szCs w:val="24"/>
        </w:rPr>
        <w:t>’, ‘</w:t>
      </w:r>
      <w:proofErr w:type="spellStart"/>
      <w:r w:rsidRPr="00F3313C">
        <w:rPr>
          <w:rFonts w:ascii="Times New Roman" w:hAnsi="Times New Roman" w:cs="Times New Roman"/>
          <w:sz w:val="24"/>
          <w:szCs w:val="24"/>
        </w:rPr>
        <w:t>MEF_src</w:t>
      </w:r>
      <w:proofErr w:type="spellEnd"/>
      <w:r w:rsidRPr="00F3313C">
        <w:rPr>
          <w:rFonts w:ascii="Times New Roman" w:hAnsi="Times New Roman" w:cs="Times New Roman"/>
          <w:sz w:val="24"/>
          <w:szCs w:val="24"/>
        </w:rPr>
        <w:t>’)</w:t>
      </w:r>
    </w:p>
    <w:p w:rsidR="00646C84" w:rsidRDefault="00646C84" w:rsidP="00646C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Output the cell-size to an excel file named “cell-size.xls”;</w:t>
      </w:r>
    </w:p>
    <w:tbl>
      <w:tblPr>
        <w:tblStyle w:val="TableGrid"/>
        <w:tblW w:w="0" w:type="auto"/>
        <w:tblLook w:val="04A0" w:firstRow="1" w:lastRow="0" w:firstColumn="1" w:lastColumn="0" w:noHBand="0" w:noVBand="1"/>
      </w:tblPr>
      <w:tblGrid>
        <w:gridCol w:w="4675"/>
        <w:gridCol w:w="4675"/>
      </w:tblGrid>
      <w:tr w:rsidR="007E723B" w:rsidTr="007E723B">
        <w:tc>
          <w:tcPr>
            <w:tcW w:w="4675" w:type="dxa"/>
          </w:tcPr>
          <w:p w:rsidR="007E723B" w:rsidRDefault="007B7452" w:rsidP="007E723B">
            <w:pPr>
              <w:rPr>
                <w:rFonts w:ascii="Times New Roman" w:hAnsi="Times New Roman" w:cs="Times New Roman"/>
                <w:sz w:val="24"/>
                <w:szCs w:val="24"/>
              </w:rPr>
            </w:pPr>
            <w:r w:rsidRPr="007B7452">
              <w:rPr>
                <w:rFonts w:ascii="Times New Roman" w:hAnsi="Times New Roman" w:cs="Times New Roman"/>
                <w:noProof/>
                <w:sz w:val="24"/>
                <w:szCs w:val="24"/>
              </w:rPr>
              <w:drawing>
                <wp:anchor distT="0" distB="0" distL="114300" distR="114300" simplePos="0" relativeHeight="251679744" behindDoc="0" locked="0" layoutInCell="1" allowOverlap="1" wp14:anchorId="3A351EF3" wp14:editId="22F1210D">
                  <wp:simplePos x="0" y="0"/>
                  <wp:positionH relativeFrom="column">
                    <wp:posOffset>-2540</wp:posOffset>
                  </wp:positionH>
                  <wp:positionV relativeFrom="paragraph">
                    <wp:posOffset>175895</wp:posOffset>
                  </wp:positionV>
                  <wp:extent cx="2226310" cy="1669415"/>
                  <wp:effectExtent l="0" t="0" r="2540" b="6985"/>
                  <wp:wrapTight wrapText="bothSides">
                    <wp:wrapPolygon edited="0">
                      <wp:start x="0" y="0"/>
                      <wp:lineTo x="0" y="21444"/>
                      <wp:lineTo x="21440" y="21444"/>
                      <wp:lineTo x="214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6310" cy="1669415"/>
                          </a:xfrm>
                          <a:prstGeom prst="rect">
                            <a:avLst/>
                          </a:prstGeom>
                        </pic:spPr>
                      </pic:pic>
                    </a:graphicData>
                  </a:graphic>
                  <wp14:sizeRelH relativeFrom="margin">
                    <wp14:pctWidth>0</wp14:pctWidth>
                  </wp14:sizeRelH>
                  <wp14:sizeRelV relativeFrom="margin">
                    <wp14:pctHeight>0</wp14:pctHeight>
                  </wp14:sizeRelV>
                </wp:anchor>
              </w:drawing>
            </w:r>
            <w:r w:rsidR="006562DB">
              <w:rPr>
                <w:rFonts w:ascii="Times New Roman" w:hAnsi="Times New Roman" w:cs="Times New Roman"/>
                <w:sz w:val="24"/>
                <w:szCs w:val="24"/>
              </w:rPr>
              <w:t>A</w:t>
            </w:r>
          </w:p>
        </w:tc>
        <w:tc>
          <w:tcPr>
            <w:tcW w:w="4675" w:type="dxa"/>
          </w:tcPr>
          <w:p w:rsidR="007E723B" w:rsidRDefault="007B7452" w:rsidP="007E723B">
            <w:pPr>
              <w:rPr>
                <w:rFonts w:ascii="Times New Roman" w:hAnsi="Times New Roman" w:cs="Times New Roman"/>
                <w:sz w:val="24"/>
                <w:szCs w:val="24"/>
              </w:rPr>
            </w:pPr>
            <w:r w:rsidRPr="007B7452">
              <w:rPr>
                <w:rFonts w:ascii="Times New Roman" w:hAnsi="Times New Roman" w:cs="Times New Roman"/>
                <w:noProof/>
                <w:sz w:val="24"/>
                <w:szCs w:val="24"/>
              </w:rPr>
              <w:drawing>
                <wp:anchor distT="0" distB="0" distL="114300" distR="114300" simplePos="0" relativeHeight="251681792" behindDoc="0" locked="0" layoutInCell="1" allowOverlap="1" wp14:anchorId="7D7295A6" wp14:editId="2FE3F78B">
                  <wp:simplePos x="0" y="0"/>
                  <wp:positionH relativeFrom="column">
                    <wp:posOffset>-3810</wp:posOffset>
                  </wp:positionH>
                  <wp:positionV relativeFrom="paragraph">
                    <wp:posOffset>175895</wp:posOffset>
                  </wp:positionV>
                  <wp:extent cx="2269490" cy="1701800"/>
                  <wp:effectExtent l="0" t="0" r="0" b="0"/>
                  <wp:wrapTight wrapText="bothSides">
                    <wp:wrapPolygon edited="0">
                      <wp:start x="0" y="0"/>
                      <wp:lineTo x="0" y="21278"/>
                      <wp:lineTo x="21395" y="21278"/>
                      <wp:lineTo x="2139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9490" cy="1701800"/>
                          </a:xfrm>
                          <a:prstGeom prst="rect">
                            <a:avLst/>
                          </a:prstGeom>
                        </pic:spPr>
                      </pic:pic>
                    </a:graphicData>
                  </a:graphic>
                  <wp14:sizeRelH relativeFrom="margin">
                    <wp14:pctWidth>0</wp14:pctWidth>
                  </wp14:sizeRelH>
                  <wp14:sizeRelV relativeFrom="margin">
                    <wp14:pctHeight>0</wp14:pctHeight>
                  </wp14:sizeRelV>
                </wp:anchor>
              </w:drawing>
            </w:r>
            <w:r w:rsidR="006562DB">
              <w:rPr>
                <w:rFonts w:ascii="Times New Roman" w:hAnsi="Times New Roman" w:cs="Times New Roman"/>
                <w:sz w:val="24"/>
                <w:szCs w:val="24"/>
              </w:rPr>
              <w:t>B</w:t>
            </w:r>
          </w:p>
        </w:tc>
      </w:tr>
    </w:tbl>
    <w:p w:rsidR="00F7047F" w:rsidRPr="00805889" w:rsidRDefault="00F7047F" w:rsidP="00805889">
      <w:pPr>
        <w:rPr>
          <w:rFonts w:ascii="Times New Roman" w:hAnsi="Times New Roman" w:cs="Times New Roman"/>
          <w:sz w:val="24"/>
          <w:szCs w:val="24"/>
        </w:rPr>
      </w:pPr>
    </w:p>
    <w:p w:rsidR="0038763B" w:rsidRPr="00F3313C" w:rsidRDefault="00757AD7" w:rsidP="0038763B">
      <w:pPr>
        <w:rPr>
          <w:rFonts w:ascii="Times New Roman" w:hAnsi="Times New Roman" w:cs="Times New Roman"/>
          <w:b/>
          <w:sz w:val="24"/>
          <w:szCs w:val="24"/>
          <w:u w:val="single"/>
        </w:rPr>
      </w:pPr>
      <w:r>
        <w:rPr>
          <w:rFonts w:ascii="Times New Roman" w:hAnsi="Times New Roman" w:cs="Times New Roman"/>
          <w:b/>
          <w:sz w:val="24"/>
          <w:szCs w:val="24"/>
          <w:u w:val="single"/>
        </w:rPr>
        <w:t>Step 3</w:t>
      </w:r>
      <w:r w:rsidR="00BA5F40" w:rsidRPr="00F3313C">
        <w:rPr>
          <w:rFonts w:ascii="Times New Roman" w:hAnsi="Times New Roman" w:cs="Times New Roman"/>
          <w:b/>
          <w:sz w:val="24"/>
          <w:szCs w:val="24"/>
          <w:u w:val="single"/>
        </w:rPr>
        <w:t>, group comparison</w:t>
      </w:r>
      <w:r w:rsidR="000B27DC">
        <w:rPr>
          <w:rFonts w:ascii="Times New Roman" w:hAnsi="Times New Roman" w:cs="Times New Roman"/>
          <w:b/>
          <w:sz w:val="24"/>
          <w:szCs w:val="24"/>
          <w:u w:val="single"/>
        </w:rPr>
        <w:t xml:space="preserve">, view images, and make movies. </w:t>
      </w:r>
    </w:p>
    <w:p w:rsidR="00BA5F40" w:rsidRDefault="00BA5F40" w:rsidP="0038763B">
      <w:pPr>
        <w:rPr>
          <w:rFonts w:ascii="Times New Roman" w:hAnsi="Times New Roman" w:cs="Times New Roman"/>
          <w:sz w:val="24"/>
          <w:szCs w:val="24"/>
        </w:rPr>
      </w:pPr>
      <w:r>
        <w:rPr>
          <w:rFonts w:ascii="Times New Roman" w:hAnsi="Times New Roman" w:cs="Times New Roman"/>
          <w:sz w:val="24"/>
          <w:szCs w:val="24"/>
        </w:rPr>
        <w:t>How to use the excel file generated in part 2 to compare groups:</w:t>
      </w:r>
    </w:p>
    <w:p w:rsidR="00703DCF" w:rsidRDefault="00DF2E1F" w:rsidP="0038763B">
      <w:pPr>
        <w:rPr>
          <w:rFonts w:ascii="Times New Roman" w:hAnsi="Times New Roman" w:cs="Times New Roman"/>
          <w:sz w:val="24"/>
          <w:szCs w:val="24"/>
        </w:rPr>
      </w:pPr>
      <w:r>
        <w:rPr>
          <w:rFonts w:ascii="Times New Roman" w:hAnsi="Times New Roman" w:cs="Times New Roman"/>
          <w:sz w:val="24"/>
          <w:szCs w:val="24"/>
        </w:rPr>
        <w:t xml:space="preserve">First, we need to add another group to the excel file by repeating </w:t>
      </w:r>
      <w:r w:rsidR="00757AD7">
        <w:rPr>
          <w:rFonts w:ascii="Times New Roman" w:hAnsi="Times New Roman" w:cs="Times New Roman"/>
          <w:sz w:val="24"/>
          <w:szCs w:val="24"/>
        </w:rPr>
        <w:t>step 2</w:t>
      </w:r>
      <w:r>
        <w:rPr>
          <w:rFonts w:ascii="Times New Roman" w:hAnsi="Times New Roman" w:cs="Times New Roman"/>
          <w:sz w:val="24"/>
          <w:szCs w:val="24"/>
        </w:rPr>
        <w:t xml:space="preserve"> for another group called “dish2”. </w:t>
      </w:r>
    </w:p>
    <w:p w:rsidR="00703DCF" w:rsidRPr="00703DCF" w:rsidRDefault="00703DCF" w:rsidP="00703DCF">
      <w:pPr>
        <w:spacing w:after="0"/>
        <w:rPr>
          <w:rFonts w:cs="Times New Roman"/>
          <w:sz w:val="24"/>
          <w:szCs w:val="24"/>
        </w:rPr>
      </w:pPr>
      <w:r w:rsidRPr="00703DCF">
        <w:rPr>
          <w:rFonts w:cs="Times New Roman"/>
          <w:sz w:val="24"/>
          <w:szCs w:val="24"/>
        </w:rPr>
        <w:t xml:space="preserve">&gt;&gt; </w:t>
      </w:r>
      <w:r w:rsidR="00435901">
        <w:rPr>
          <w:rFonts w:cs="Times New Roman"/>
          <w:sz w:val="24"/>
          <w:szCs w:val="24"/>
        </w:rPr>
        <w:t>dish2</w:t>
      </w:r>
      <w:r w:rsidRPr="00703DCF">
        <w:rPr>
          <w:rFonts w:cs="Times New Roman"/>
          <w:sz w:val="24"/>
          <w:szCs w:val="24"/>
        </w:rPr>
        <w:t xml:space="preserve"> = g2p_init_</w:t>
      </w:r>
      <w:proofErr w:type="gramStart"/>
      <w:r w:rsidRPr="00703DCF">
        <w:rPr>
          <w:rFonts w:cs="Times New Roman"/>
          <w:sz w:val="24"/>
          <w:szCs w:val="24"/>
        </w:rPr>
        <w:t>data(</w:t>
      </w:r>
      <w:proofErr w:type="spellStart"/>
      <w:proofErr w:type="gramEnd"/>
      <w:r w:rsidRPr="00703DCF">
        <w:rPr>
          <w:rFonts w:cs="Times New Roman"/>
          <w:sz w:val="24"/>
          <w:szCs w:val="24"/>
        </w:rPr>
        <w:t>fluocell_data</w:t>
      </w:r>
      <w:proofErr w:type="spellEnd"/>
      <w:r w:rsidRPr="00703DCF">
        <w:rPr>
          <w:rFonts w:cs="Times New Roman"/>
          <w:sz w:val="24"/>
          <w:szCs w:val="24"/>
        </w:rPr>
        <w:t>, '</w:t>
      </w:r>
      <w:proofErr w:type="spellStart"/>
      <w:r w:rsidRPr="00703DCF">
        <w:rPr>
          <w:rFonts w:cs="Times New Roman"/>
          <w:sz w:val="24"/>
          <w:szCs w:val="24"/>
        </w:rPr>
        <w:t>group_data</w:t>
      </w:r>
      <w:proofErr w:type="spellEnd"/>
      <w:r w:rsidRPr="00703DCF">
        <w:rPr>
          <w:rFonts w:cs="Times New Roman"/>
          <w:sz w:val="24"/>
          <w:szCs w:val="24"/>
        </w:rPr>
        <w:t>', []); % load from saved file</w:t>
      </w:r>
    </w:p>
    <w:p w:rsidR="00703DCF" w:rsidRPr="00703DCF" w:rsidRDefault="00435901" w:rsidP="00703DCF">
      <w:pPr>
        <w:spacing w:after="0"/>
        <w:rPr>
          <w:rFonts w:cs="Times New Roman"/>
          <w:sz w:val="24"/>
          <w:szCs w:val="24"/>
        </w:rPr>
      </w:pPr>
      <w:r>
        <w:rPr>
          <w:rFonts w:cs="Times New Roman"/>
          <w:sz w:val="24"/>
          <w:szCs w:val="24"/>
        </w:rPr>
        <w:t>&gt;&gt; g2p_</w:t>
      </w:r>
      <w:proofErr w:type="gramStart"/>
      <w:r>
        <w:rPr>
          <w:rFonts w:cs="Times New Roman"/>
          <w:sz w:val="24"/>
          <w:szCs w:val="24"/>
        </w:rPr>
        <w:t>quantify(</w:t>
      </w:r>
      <w:proofErr w:type="gramEnd"/>
      <w:r>
        <w:rPr>
          <w:rFonts w:cs="Times New Roman"/>
          <w:sz w:val="24"/>
          <w:szCs w:val="24"/>
        </w:rPr>
        <w:t>dish2</w:t>
      </w:r>
      <w:r w:rsidR="00703DCF" w:rsidRPr="00703DCF">
        <w:rPr>
          <w:rFonts w:cs="Times New Roman"/>
          <w:sz w:val="24"/>
          <w:szCs w:val="24"/>
        </w:rPr>
        <w:t>, '</w:t>
      </w:r>
      <w:proofErr w:type="spellStart"/>
      <w:r w:rsidR="00703DCF" w:rsidRPr="00703DCF">
        <w:rPr>
          <w:rFonts w:cs="Times New Roman"/>
          <w:sz w:val="24"/>
          <w:szCs w:val="24"/>
        </w:rPr>
        <w:t>num_layers</w:t>
      </w:r>
      <w:proofErr w:type="spellEnd"/>
      <w:r w:rsidR="00703DCF" w:rsidRPr="00703DCF">
        <w:rPr>
          <w:rFonts w:cs="Times New Roman"/>
          <w:sz w:val="24"/>
          <w:szCs w:val="24"/>
        </w:rPr>
        <w:t>', 3);</w:t>
      </w:r>
    </w:p>
    <w:p w:rsidR="00703DCF" w:rsidRPr="00703DCF" w:rsidRDefault="00435901" w:rsidP="00703DCF">
      <w:pPr>
        <w:spacing w:after="0"/>
        <w:rPr>
          <w:rFonts w:cs="Times New Roman"/>
          <w:sz w:val="24"/>
          <w:szCs w:val="24"/>
        </w:rPr>
      </w:pPr>
      <w:r>
        <w:rPr>
          <w:rFonts w:cs="Times New Roman"/>
          <w:sz w:val="24"/>
          <w:szCs w:val="24"/>
        </w:rPr>
        <w:t xml:space="preserve">&gt;&gt; </w:t>
      </w:r>
      <w:proofErr w:type="spellStart"/>
      <w:r>
        <w:rPr>
          <w:rFonts w:cs="Times New Roman"/>
          <w:sz w:val="24"/>
          <w:szCs w:val="24"/>
        </w:rPr>
        <w:t>group_</w:t>
      </w:r>
      <w:proofErr w:type="gramStart"/>
      <w:r>
        <w:rPr>
          <w:rFonts w:cs="Times New Roman"/>
          <w:sz w:val="24"/>
          <w:szCs w:val="24"/>
        </w:rPr>
        <w:t>plot</w:t>
      </w:r>
      <w:proofErr w:type="spellEnd"/>
      <w:r>
        <w:rPr>
          <w:rFonts w:cs="Times New Roman"/>
          <w:sz w:val="24"/>
          <w:szCs w:val="24"/>
        </w:rPr>
        <w:t>(</w:t>
      </w:r>
      <w:proofErr w:type="gramEnd"/>
      <w:r>
        <w:rPr>
          <w:rFonts w:cs="Times New Roman"/>
          <w:sz w:val="24"/>
          <w:szCs w:val="24"/>
        </w:rPr>
        <w:t>dish2</w:t>
      </w:r>
      <w:r w:rsidR="00703DCF" w:rsidRPr="00703DCF">
        <w:rPr>
          <w:rFonts w:cs="Times New Roman"/>
          <w:sz w:val="24"/>
          <w:szCs w:val="24"/>
        </w:rPr>
        <w:t>,'method',3, '</w:t>
      </w:r>
      <w:proofErr w:type="spellStart"/>
      <w:r w:rsidR="00703DCF" w:rsidRPr="00703DCF">
        <w:rPr>
          <w:rFonts w:cs="Times New Roman"/>
          <w:sz w:val="24"/>
          <w:szCs w:val="24"/>
        </w:rPr>
        <w:t>save_excel_file</w:t>
      </w:r>
      <w:proofErr w:type="spellEnd"/>
      <w:r w:rsidR="00703DCF" w:rsidRPr="00703DCF">
        <w:rPr>
          <w:rFonts w:cs="Times New Roman"/>
          <w:sz w:val="24"/>
          <w:szCs w:val="24"/>
        </w:rPr>
        <w:t>', 1, ...</w:t>
      </w:r>
    </w:p>
    <w:p w:rsidR="00703DCF" w:rsidRDefault="00703DCF" w:rsidP="00703DCF">
      <w:pPr>
        <w:spacing w:after="0"/>
        <w:rPr>
          <w:rFonts w:cs="Times New Roman"/>
          <w:sz w:val="24"/>
          <w:szCs w:val="24"/>
        </w:rPr>
      </w:pPr>
      <w:r>
        <w:rPr>
          <w:rFonts w:cs="Times New Roman"/>
          <w:sz w:val="24"/>
          <w:szCs w:val="24"/>
        </w:rPr>
        <w:t xml:space="preserve"> '</w:t>
      </w:r>
      <w:proofErr w:type="spellStart"/>
      <w:r>
        <w:rPr>
          <w:rFonts w:cs="Times New Roman"/>
          <w:sz w:val="24"/>
          <w:szCs w:val="24"/>
        </w:rPr>
        <w:t>sheet_name</w:t>
      </w:r>
      <w:proofErr w:type="spellEnd"/>
      <w:r>
        <w:rPr>
          <w:rFonts w:cs="Times New Roman"/>
          <w:sz w:val="24"/>
          <w:szCs w:val="24"/>
        </w:rPr>
        <w:t>', 'dish2</w:t>
      </w:r>
      <w:r w:rsidRPr="00703DCF">
        <w:rPr>
          <w:rFonts w:cs="Times New Roman"/>
          <w:sz w:val="24"/>
          <w:szCs w:val="24"/>
        </w:rPr>
        <w:t>', '</w:t>
      </w:r>
      <w:proofErr w:type="spellStart"/>
      <w:r w:rsidRPr="00703DCF">
        <w:rPr>
          <w:rFonts w:cs="Times New Roman"/>
          <w:sz w:val="24"/>
          <w:szCs w:val="24"/>
        </w:rPr>
        <w:t>y_limit</w:t>
      </w:r>
      <w:proofErr w:type="spellEnd"/>
      <w:r w:rsidRPr="00703DCF">
        <w:rPr>
          <w:rFonts w:cs="Times New Roman"/>
          <w:sz w:val="24"/>
          <w:szCs w:val="24"/>
        </w:rPr>
        <w:t>', [0.5 2.5]);</w:t>
      </w:r>
    </w:p>
    <w:p w:rsidR="00703DCF" w:rsidRPr="00703DCF" w:rsidRDefault="00703DCF" w:rsidP="00703DCF">
      <w:pPr>
        <w:spacing w:after="0"/>
        <w:rPr>
          <w:rFonts w:cs="Times New Roman"/>
          <w:sz w:val="24"/>
          <w:szCs w:val="24"/>
        </w:rPr>
      </w:pPr>
    </w:p>
    <w:p w:rsidR="00DF2E1F" w:rsidRDefault="006B5214" w:rsidP="0038763B">
      <w:pPr>
        <w:rPr>
          <w:rFonts w:ascii="Times New Roman" w:hAnsi="Times New Roman" w:cs="Times New Roman"/>
          <w:sz w:val="24"/>
          <w:szCs w:val="24"/>
        </w:rPr>
      </w:pPr>
      <w:r>
        <w:rPr>
          <w:rFonts w:ascii="Times New Roman" w:hAnsi="Times New Roman" w:cs="Times New Roman"/>
          <w:sz w:val="24"/>
          <w:szCs w:val="24"/>
        </w:rPr>
        <w:t>Open the result.xls file in the data folder to confirm that there are two sheets “</w:t>
      </w:r>
      <w:r w:rsidR="000A68D0">
        <w:rPr>
          <w:rFonts w:ascii="Times New Roman" w:hAnsi="Times New Roman" w:cs="Times New Roman"/>
          <w:sz w:val="24"/>
          <w:szCs w:val="24"/>
        </w:rPr>
        <w:t>dish1</w:t>
      </w:r>
      <w:r>
        <w:rPr>
          <w:rFonts w:ascii="Times New Roman" w:hAnsi="Times New Roman" w:cs="Times New Roman"/>
          <w:sz w:val="24"/>
          <w:szCs w:val="24"/>
        </w:rPr>
        <w:t xml:space="preserve">” and “dish2”. Remove all other sheets from the </w:t>
      </w:r>
      <w:proofErr w:type="spellStart"/>
      <w:r>
        <w:rPr>
          <w:rFonts w:ascii="Times New Roman" w:hAnsi="Times New Roman" w:cs="Times New Roman"/>
          <w:sz w:val="24"/>
          <w:szCs w:val="24"/>
        </w:rPr>
        <w:t>exel</w:t>
      </w:r>
      <w:proofErr w:type="spellEnd"/>
      <w:r>
        <w:rPr>
          <w:rFonts w:ascii="Times New Roman" w:hAnsi="Times New Roman" w:cs="Times New Roman"/>
          <w:sz w:val="24"/>
          <w:szCs w:val="24"/>
        </w:rPr>
        <w:t xml:space="preserve"> file, save and exit. </w:t>
      </w:r>
    </w:p>
    <w:p w:rsidR="00397B69" w:rsidRDefault="00397B69" w:rsidP="0038763B">
      <w:pPr>
        <w:rPr>
          <w:rFonts w:ascii="Times New Roman" w:hAnsi="Times New Roman" w:cs="Times New Roman"/>
          <w:sz w:val="24"/>
          <w:szCs w:val="24"/>
        </w:rPr>
      </w:pPr>
      <w:r>
        <w:rPr>
          <w:rFonts w:ascii="Times New Roman" w:hAnsi="Times New Roman" w:cs="Times New Roman"/>
          <w:sz w:val="24"/>
          <w:szCs w:val="24"/>
        </w:rPr>
        <w:t xml:space="preserve">In </w:t>
      </w:r>
      <w:r w:rsidR="0077327E">
        <w:rPr>
          <w:rFonts w:ascii="Times New Roman" w:hAnsi="Times New Roman" w:cs="Times New Roman"/>
          <w:sz w:val="24"/>
          <w:szCs w:val="24"/>
        </w:rPr>
        <w:t>MATLAB</w:t>
      </w:r>
      <w:r>
        <w:rPr>
          <w:rFonts w:ascii="Times New Roman" w:hAnsi="Times New Roman" w:cs="Times New Roman"/>
          <w:sz w:val="24"/>
          <w:szCs w:val="24"/>
        </w:rPr>
        <w:t xml:space="preserve"> command window, </w:t>
      </w:r>
    </w:p>
    <w:p w:rsidR="00BA5F40" w:rsidRDefault="00397B69">
      <w:pPr>
        <w:rPr>
          <w:rFonts w:ascii="Times New Roman" w:hAnsi="Times New Roman" w:cs="Times New Roman"/>
          <w:sz w:val="24"/>
          <w:szCs w:val="24"/>
        </w:rPr>
      </w:pPr>
      <w:r w:rsidRPr="00F3313C">
        <w:rPr>
          <w:rFonts w:ascii="Times New Roman" w:hAnsi="Times New Roman" w:cs="Times New Roman"/>
          <w:sz w:val="24"/>
          <w:szCs w:val="24"/>
          <w:highlight w:val="yellow"/>
        </w:rPr>
        <w:t>&gt;&gt;</w:t>
      </w:r>
      <w:r w:rsidR="0077327E">
        <w:rPr>
          <w:rFonts w:ascii="Times New Roman" w:hAnsi="Times New Roman" w:cs="Times New Roman"/>
          <w:sz w:val="24"/>
          <w:szCs w:val="24"/>
          <w:highlight w:val="yellow"/>
        </w:rPr>
        <w:t xml:space="preserve"> </w:t>
      </w:r>
      <w:proofErr w:type="spellStart"/>
      <w:r w:rsidRPr="00F3313C">
        <w:rPr>
          <w:rFonts w:ascii="Times New Roman" w:hAnsi="Times New Roman" w:cs="Times New Roman"/>
          <w:sz w:val="24"/>
          <w:szCs w:val="24"/>
          <w:highlight w:val="yellow"/>
        </w:rPr>
        <w:t>group_</w:t>
      </w:r>
      <w:proofErr w:type="gramStart"/>
      <w:r w:rsidRPr="00F3313C">
        <w:rPr>
          <w:rFonts w:ascii="Times New Roman" w:hAnsi="Times New Roman" w:cs="Times New Roman"/>
          <w:sz w:val="24"/>
          <w:szCs w:val="24"/>
          <w:highlight w:val="yellow"/>
        </w:rPr>
        <w:t>compare</w:t>
      </w:r>
      <w:proofErr w:type="spellEnd"/>
      <w:r w:rsidRPr="00F3313C">
        <w:rPr>
          <w:rFonts w:ascii="Times New Roman" w:hAnsi="Times New Roman" w:cs="Times New Roman"/>
          <w:sz w:val="24"/>
          <w:szCs w:val="24"/>
          <w:highlight w:val="yellow"/>
        </w:rPr>
        <w:t>(</w:t>
      </w:r>
      <w:proofErr w:type="gramEnd"/>
      <w:r w:rsidR="000A68D0">
        <w:rPr>
          <w:rFonts w:ascii="Times New Roman" w:hAnsi="Times New Roman" w:cs="Times New Roman"/>
          <w:sz w:val="24"/>
          <w:szCs w:val="24"/>
          <w:highlight w:val="yellow"/>
        </w:rPr>
        <w:t>group</w:t>
      </w:r>
      <w:r w:rsidRPr="00F3313C">
        <w:rPr>
          <w:rFonts w:ascii="Times New Roman" w:hAnsi="Times New Roman" w:cs="Times New Roman"/>
          <w:sz w:val="24"/>
          <w:szCs w:val="24"/>
          <w:highlight w:val="yellow"/>
        </w:rPr>
        <w:t>);</w:t>
      </w:r>
    </w:p>
    <w:p w:rsidR="005A79F1" w:rsidRDefault="005A79F1" w:rsidP="0038763B">
      <w:pPr>
        <w:rPr>
          <w:rFonts w:ascii="Times New Roman" w:hAnsi="Times New Roman" w:cs="Times New Roman"/>
          <w:sz w:val="24"/>
          <w:szCs w:val="24"/>
        </w:rPr>
      </w:pPr>
      <w:r w:rsidRPr="00F93740">
        <w:rPr>
          <w:rFonts w:ascii="Times New Roman" w:hAnsi="Times New Roman" w:cs="Times New Roman"/>
          <w:noProof/>
          <w:sz w:val="24"/>
          <w:szCs w:val="24"/>
        </w:rPr>
        <w:lastRenderedPageBreak/>
        <w:drawing>
          <wp:inline distT="0" distB="0" distL="0" distR="0" wp14:anchorId="1927AF07" wp14:editId="22724BFA">
            <wp:extent cx="2752344" cy="2066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52344" cy="2066544"/>
                    </a:xfrm>
                    <a:prstGeom prst="rect">
                      <a:avLst/>
                    </a:prstGeom>
                  </pic:spPr>
                </pic:pic>
              </a:graphicData>
            </a:graphic>
          </wp:inline>
        </w:drawing>
      </w:r>
    </w:p>
    <w:p w:rsidR="005A79F1" w:rsidRDefault="005A79F1" w:rsidP="0038763B">
      <w:pPr>
        <w:rPr>
          <w:rFonts w:ascii="Times New Roman" w:hAnsi="Times New Roman" w:cs="Times New Roman"/>
          <w:sz w:val="24"/>
          <w:szCs w:val="24"/>
        </w:rPr>
      </w:pPr>
      <w:r w:rsidRPr="005A79F1">
        <w:rPr>
          <w:rFonts w:ascii="Times New Roman" w:hAnsi="Times New Roman" w:cs="Times New Roman"/>
          <w:sz w:val="24"/>
          <w:szCs w:val="24"/>
        </w:rPr>
        <w:t xml:space="preserve">&gt;&gt; </w:t>
      </w:r>
      <w:proofErr w:type="spellStart"/>
      <w:r w:rsidRPr="005A79F1">
        <w:rPr>
          <w:rFonts w:ascii="Times New Roman" w:hAnsi="Times New Roman" w:cs="Times New Roman"/>
          <w:sz w:val="24"/>
          <w:szCs w:val="24"/>
        </w:rPr>
        <w:t>group_image_</w:t>
      </w:r>
      <w:proofErr w:type="gramStart"/>
      <w:r w:rsidRPr="005A79F1">
        <w:rPr>
          <w:rFonts w:ascii="Times New Roman" w:hAnsi="Times New Roman" w:cs="Times New Roman"/>
          <w:sz w:val="24"/>
          <w:szCs w:val="24"/>
        </w:rPr>
        <w:t>view</w:t>
      </w:r>
      <w:proofErr w:type="spellEnd"/>
      <w:r w:rsidRPr="005A79F1">
        <w:rPr>
          <w:rFonts w:ascii="Times New Roman" w:hAnsi="Times New Roman" w:cs="Times New Roman"/>
          <w:sz w:val="24"/>
          <w:szCs w:val="24"/>
        </w:rPr>
        <w:t>(</w:t>
      </w:r>
      <w:proofErr w:type="gramEnd"/>
      <w:r w:rsidRPr="005A79F1">
        <w:rPr>
          <w:rFonts w:ascii="Times New Roman" w:hAnsi="Times New Roman" w:cs="Times New Roman"/>
          <w:sz w:val="24"/>
          <w:szCs w:val="24"/>
        </w:rPr>
        <w:t>group, '</w:t>
      </w:r>
      <w:proofErr w:type="spellStart"/>
      <w:r w:rsidRPr="005A79F1">
        <w:rPr>
          <w:rFonts w:ascii="Times New Roman" w:hAnsi="Times New Roman" w:cs="Times New Roman"/>
          <w:sz w:val="24"/>
          <w:szCs w:val="24"/>
        </w:rPr>
        <w:t>time_point</w:t>
      </w:r>
      <w:proofErr w:type="spellEnd"/>
      <w:r w:rsidRPr="005A79F1">
        <w:rPr>
          <w:rFonts w:ascii="Times New Roman" w:hAnsi="Times New Roman" w:cs="Times New Roman"/>
          <w:sz w:val="24"/>
          <w:szCs w:val="24"/>
        </w:rPr>
        <w:t>', [-5; 30], '</w:t>
      </w:r>
      <w:proofErr w:type="spellStart"/>
      <w:r w:rsidRPr="005A79F1">
        <w:rPr>
          <w:rFonts w:ascii="Times New Roman" w:hAnsi="Times New Roman" w:cs="Times New Roman"/>
          <w:sz w:val="24"/>
          <w:szCs w:val="24"/>
        </w:rPr>
        <w:t>num_col</w:t>
      </w:r>
      <w:proofErr w:type="spellEnd"/>
      <w:r w:rsidRPr="005A79F1">
        <w:rPr>
          <w:rFonts w:ascii="Times New Roman" w:hAnsi="Times New Roman" w:cs="Times New Roman"/>
          <w:sz w:val="24"/>
          <w:szCs w:val="24"/>
        </w:rPr>
        <w:t>', 3);</w:t>
      </w:r>
    </w:p>
    <w:tbl>
      <w:tblPr>
        <w:tblStyle w:val="TableGrid"/>
        <w:tblW w:w="0" w:type="auto"/>
        <w:tblLook w:val="04A0" w:firstRow="1" w:lastRow="0" w:firstColumn="1" w:lastColumn="0" w:noHBand="0" w:noVBand="1"/>
      </w:tblPr>
      <w:tblGrid>
        <w:gridCol w:w="4675"/>
        <w:gridCol w:w="4675"/>
      </w:tblGrid>
      <w:tr w:rsidR="005A79F1" w:rsidTr="005A79F1">
        <w:tc>
          <w:tcPr>
            <w:tcW w:w="4675" w:type="dxa"/>
          </w:tcPr>
          <w:p w:rsidR="005A79F1" w:rsidRDefault="005A79F1" w:rsidP="0038763B">
            <w:pPr>
              <w:rPr>
                <w:rFonts w:ascii="Times New Roman" w:hAnsi="Times New Roman" w:cs="Times New Roman"/>
                <w:sz w:val="24"/>
                <w:szCs w:val="24"/>
              </w:rPr>
            </w:pPr>
            <w:r w:rsidRPr="005A79F1">
              <w:rPr>
                <w:rFonts w:ascii="Times New Roman" w:hAnsi="Times New Roman" w:cs="Times New Roman"/>
                <w:noProof/>
                <w:sz w:val="24"/>
                <w:szCs w:val="24"/>
              </w:rPr>
              <w:drawing>
                <wp:anchor distT="0" distB="0" distL="114300" distR="114300" simplePos="0" relativeHeight="251685888" behindDoc="0" locked="0" layoutInCell="1" allowOverlap="1" wp14:anchorId="56503B4B" wp14:editId="6553EA03">
                  <wp:simplePos x="0" y="0"/>
                  <wp:positionH relativeFrom="column">
                    <wp:posOffset>-64770</wp:posOffset>
                  </wp:positionH>
                  <wp:positionV relativeFrom="paragraph">
                    <wp:posOffset>173990</wp:posOffset>
                  </wp:positionV>
                  <wp:extent cx="2573020" cy="1929765"/>
                  <wp:effectExtent l="0" t="0" r="0" b="0"/>
                  <wp:wrapTight wrapText="bothSides">
                    <wp:wrapPolygon edited="0">
                      <wp:start x="0" y="0"/>
                      <wp:lineTo x="0" y="21323"/>
                      <wp:lineTo x="21429" y="21323"/>
                      <wp:lineTo x="2142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3020" cy="1929765"/>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Pr>
          <w:p w:rsidR="005A79F1" w:rsidRDefault="005A79F1" w:rsidP="0038763B">
            <w:pPr>
              <w:rPr>
                <w:rFonts w:ascii="Times New Roman" w:hAnsi="Times New Roman" w:cs="Times New Roman"/>
                <w:sz w:val="24"/>
                <w:szCs w:val="24"/>
              </w:rPr>
            </w:pPr>
            <w:r w:rsidRPr="005A79F1">
              <w:rPr>
                <w:rFonts w:ascii="Times New Roman" w:hAnsi="Times New Roman" w:cs="Times New Roman"/>
                <w:noProof/>
                <w:sz w:val="24"/>
                <w:szCs w:val="24"/>
              </w:rPr>
              <w:drawing>
                <wp:anchor distT="0" distB="0" distL="114300" distR="114300" simplePos="0" relativeHeight="251683840" behindDoc="0" locked="0" layoutInCell="1" allowOverlap="1" wp14:anchorId="2443155E" wp14:editId="26969FD5">
                  <wp:simplePos x="0" y="0"/>
                  <wp:positionH relativeFrom="column">
                    <wp:posOffset>312420</wp:posOffset>
                  </wp:positionH>
                  <wp:positionV relativeFrom="paragraph">
                    <wp:posOffset>173990</wp:posOffset>
                  </wp:positionV>
                  <wp:extent cx="2515235" cy="1886585"/>
                  <wp:effectExtent l="0" t="0" r="0" b="0"/>
                  <wp:wrapTight wrapText="bothSides">
                    <wp:wrapPolygon edited="0">
                      <wp:start x="0" y="0"/>
                      <wp:lineTo x="0" y="21375"/>
                      <wp:lineTo x="21431" y="21375"/>
                      <wp:lineTo x="214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5235" cy="1886585"/>
                          </a:xfrm>
                          <a:prstGeom prst="rect">
                            <a:avLst/>
                          </a:prstGeom>
                        </pic:spPr>
                      </pic:pic>
                    </a:graphicData>
                  </a:graphic>
                  <wp14:sizeRelH relativeFrom="margin">
                    <wp14:pctWidth>0</wp14:pctWidth>
                  </wp14:sizeRelH>
                  <wp14:sizeRelV relativeFrom="margin">
                    <wp14:pctHeight>0</wp14:pctHeight>
                  </wp14:sizeRelV>
                </wp:anchor>
              </w:drawing>
            </w:r>
          </w:p>
        </w:tc>
      </w:tr>
    </w:tbl>
    <w:p w:rsidR="00805E97" w:rsidRDefault="00805E97" w:rsidP="0038763B">
      <w:pPr>
        <w:rPr>
          <w:rFonts w:ascii="Times New Roman" w:hAnsi="Times New Roman" w:cs="Times New Roman"/>
          <w:sz w:val="24"/>
          <w:szCs w:val="24"/>
        </w:rPr>
      </w:pPr>
    </w:p>
    <w:p w:rsidR="00805E97" w:rsidRDefault="00805E97" w:rsidP="0038763B">
      <w:pPr>
        <w:rPr>
          <w:rFonts w:ascii="Times New Roman" w:hAnsi="Times New Roman" w:cs="Times New Roman"/>
          <w:sz w:val="24"/>
          <w:szCs w:val="24"/>
        </w:rPr>
      </w:pPr>
      <w:r>
        <w:rPr>
          <w:rFonts w:ascii="Times New Roman" w:hAnsi="Times New Roman" w:cs="Times New Roman"/>
          <w:sz w:val="24"/>
          <w:szCs w:val="24"/>
        </w:rPr>
        <w:t>The following commands make a move saved in the file “</w:t>
      </w:r>
      <w:r w:rsidRPr="00805E97">
        <w:rPr>
          <w:rFonts w:ascii="Times New Roman" w:hAnsi="Times New Roman" w:cs="Times New Roman"/>
          <w:sz w:val="24"/>
          <w:szCs w:val="24"/>
        </w:rPr>
        <w:t>dish2\p1\output</w:t>
      </w:r>
      <w:r>
        <w:rPr>
          <w:rFonts w:ascii="Times New Roman" w:hAnsi="Times New Roman" w:cs="Times New Roman"/>
          <w:sz w:val="24"/>
          <w:szCs w:val="24"/>
        </w:rPr>
        <w:t xml:space="preserve">\FRET.avi”. </w:t>
      </w:r>
    </w:p>
    <w:p w:rsidR="00440444" w:rsidRPr="00CF2BD7" w:rsidRDefault="00440444" w:rsidP="00805E97">
      <w:pPr>
        <w:spacing w:after="0"/>
        <w:rPr>
          <w:rFonts w:ascii="Times New Roman" w:hAnsi="Times New Roman" w:cs="Times New Roman"/>
          <w:sz w:val="24"/>
          <w:szCs w:val="24"/>
          <w:highlight w:val="yellow"/>
        </w:rPr>
      </w:pPr>
      <w:r w:rsidRPr="00CF2BD7">
        <w:rPr>
          <w:rFonts w:ascii="Times New Roman" w:hAnsi="Times New Roman" w:cs="Times New Roman"/>
          <w:sz w:val="24"/>
          <w:szCs w:val="24"/>
          <w:highlight w:val="yellow"/>
        </w:rPr>
        <w:t xml:space="preserve">&gt;&gt; </w:t>
      </w:r>
      <w:proofErr w:type="spellStart"/>
      <w:r w:rsidRPr="00CF2BD7">
        <w:rPr>
          <w:rFonts w:ascii="Times New Roman" w:hAnsi="Times New Roman" w:cs="Times New Roman"/>
          <w:sz w:val="24"/>
          <w:szCs w:val="24"/>
          <w:highlight w:val="yellow"/>
        </w:rPr>
        <w:t>group.data.intensity_bound</w:t>
      </w:r>
      <w:proofErr w:type="spellEnd"/>
      <w:r w:rsidRPr="00CF2BD7">
        <w:rPr>
          <w:rFonts w:ascii="Times New Roman" w:hAnsi="Times New Roman" w:cs="Times New Roman"/>
          <w:sz w:val="24"/>
          <w:szCs w:val="24"/>
          <w:highlight w:val="yellow"/>
        </w:rPr>
        <w:t xml:space="preserve"> = [1 1000];</w:t>
      </w:r>
    </w:p>
    <w:p w:rsidR="005A79F1" w:rsidRPr="00F3313C" w:rsidDel="00701094" w:rsidRDefault="00440444" w:rsidP="00805E97">
      <w:pPr>
        <w:spacing w:after="0"/>
        <w:rPr>
          <w:del w:id="1" w:author="public" w:date="2014-10-30T11:06:00Z"/>
          <w:rFonts w:ascii="Times New Roman" w:hAnsi="Times New Roman" w:cs="Times New Roman"/>
          <w:sz w:val="24"/>
          <w:szCs w:val="24"/>
        </w:rPr>
      </w:pPr>
      <w:r w:rsidRPr="00CF2BD7">
        <w:rPr>
          <w:rFonts w:ascii="Times New Roman" w:hAnsi="Times New Roman" w:cs="Times New Roman"/>
          <w:sz w:val="24"/>
          <w:szCs w:val="24"/>
          <w:highlight w:val="yellow"/>
        </w:rPr>
        <w:t xml:space="preserve">&gt;&gt; </w:t>
      </w:r>
      <w:proofErr w:type="spellStart"/>
      <w:r w:rsidRPr="00CF2BD7">
        <w:rPr>
          <w:rFonts w:ascii="Times New Roman" w:hAnsi="Times New Roman" w:cs="Times New Roman"/>
          <w:sz w:val="24"/>
          <w:szCs w:val="24"/>
          <w:highlight w:val="yellow"/>
        </w:rPr>
        <w:t>group_make_</w:t>
      </w:r>
      <w:proofErr w:type="gramStart"/>
      <w:r w:rsidRPr="00CF2BD7">
        <w:rPr>
          <w:rFonts w:ascii="Times New Roman" w:hAnsi="Times New Roman" w:cs="Times New Roman"/>
          <w:sz w:val="24"/>
          <w:szCs w:val="24"/>
          <w:highlight w:val="yellow"/>
        </w:rPr>
        <w:t>movie</w:t>
      </w:r>
      <w:proofErr w:type="spellEnd"/>
      <w:r w:rsidRPr="00CF2BD7">
        <w:rPr>
          <w:rFonts w:ascii="Times New Roman" w:hAnsi="Times New Roman" w:cs="Times New Roman"/>
          <w:sz w:val="24"/>
          <w:szCs w:val="24"/>
          <w:highlight w:val="yellow"/>
        </w:rPr>
        <w:t>(</w:t>
      </w:r>
      <w:proofErr w:type="gramEnd"/>
      <w:r w:rsidRPr="00CF2BD7">
        <w:rPr>
          <w:rFonts w:ascii="Times New Roman" w:hAnsi="Times New Roman" w:cs="Times New Roman"/>
          <w:sz w:val="24"/>
          <w:szCs w:val="24"/>
          <w:highlight w:val="yellow"/>
        </w:rPr>
        <w:t>group);</w:t>
      </w:r>
    </w:p>
    <w:p w:rsidR="00DF2E1F" w:rsidRPr="00F3313C" w:rsidRDefault="00DF2E1F" w:rsidP="00DF2E1F">
      <w:pPr>
        <w:rPr>
          <w:rFonts w:ascii="Times New Roman" w:hAnsi="Times New Roman" w:cs="Times New Roman"/>
          <w:b/>
          <w:sz w:val="24"/>
          <w:szCs w:val="24"/>
          <w:u w:val="single"/>
        </w:rPr>
      </w:pPr>
      <w:r w:rsidRPr="00F3313C">
        <w:rPr>
          <w:rFonts w:ascii="Times New Roman" w:hAnsi="Times New Roman" w:cs="Times New Roman"/>
          <w:b/>
          <w:sz w:val="24"/>
          <w:szCs w:val="24"/>
          <w:u w:val="single"/>
        </w:rPr>
        <w:t xml:space="preserve">Part </w:t>
      </w:r>
      <w:r w:rsidR="00757AD7">
        <w:rPr>
          <w:rFonts w:ascii="Times New Roman" w:hAnsi="Times New Roman" w:cs="Times New Roman"/>
          <w:b/>
          <w:sz w:val="24"/>
          <w:szCs w:val="24"/>
          <w:u w:val="single"/>
        </w:rPr>
        <w:t>4</w:t>
      </w:r>
      <w:r w:rsidRPr="00F3313C">
        <w:rPr>
          <w:rFonts w:ascii="Times New Roman" w:hAnsi="Times New Roman" w:cs="Times New Roman"/>
          <w:b/>
          <w:sz w:val="24"/>
          <w:szCs w:val="24"/>
          <w:u w:val="single"/>
        </w:rPr>
        <w:t xml:space="preserve">, special handling </w:t>
      </w:r>
    </w:p>
    <w:p w:rsidR="00DF2E1F" w:rsidRDefault="00DF2E1F" w:rsidP="00DF2E1F">
      <w:pPr>
        <w:rPr>
          <w:rFonts w:ascii="Times New Roman" w:hAnsi="Times New Roman" w:cs="Times New Roman"/>
          <w:sz w:val="24"/>
          <w:szCs w:val="24"/>
        </w:rPr>
      </w:pPr>
      <w:r w:rsidRPr="00F3313C">
        <w:rPr>
          <w:rFonts w:ascii="Times New Roman" w:hAnsi="Times New Roman" w:cs="Times New Roman"/>
          <w:sz w:val="24"/>
          <w:szCs w:val="24"/>
          <w:u w:val="single"/>
        </w:rPr>
        <w:t>How to inspect specific position after quantification</w:t>
      </w:r>
      <w:r w:rsidRPr="00F3313C">
        <w:rPr>
          <w:rFonts w:ascii="Times New Roman" w:hAnsi="Times New Roman" w:cs="Times New Roman"/>
          <w:sz w:val="24"/>
          <w:szCs w:val="24"/>
        </w:rPr>
        <w:br/>
        <w:t>we still use “g2p_quantify” function here but with more parameter input. If you want to check if the tracking and detection are right for one specific position, for example you want to check position 3, you could use following function:</w:t>
      </w:r>
    </w:p>
    <w:p w:rsidR="00DF2E1F" w:rsidRDefault="00DF2E1F" w:rsidP="00DF2E1F">
      <w:pPr>
        <w:rPr>
          <w:rFonts w:ascii="Times New Roman" w:hAnsi="Times New Roman" w:cs="Times New Roman"/>
          <w:sz w:val="24"/>
          <w:szCs w:val="24"/>
        </w:rPr>
      </w:pPr>
      <w:r w:rsidRPr="00CB0DC2">
        <w:rPr>
          <w:rFonts w:ascii="Times New Roman" w:hAnsi="Times New Roman" w:cs="Times New Roman"/>
          <w:sz w:val="24"/>
          <w:szCs w:val="24"/>
          <w:highlight w:val="yellow"/>
        </w:rPr>
        <w:t xml:space="preserve">&gt;&gt; </w:t>
      </w:r>
      <w:proofErr w:type="gramStart"/>
      <w:r w:rsidRPr="00CB0DC2">
        <w:rPr>
          <w:rFonts w:ascii="Times New Roman" w:hAnsi="Times New Roman" w:cs="Times New Roman"/>
          <w:sz w:val="24"/>
          <w:szCs w:val="24"/>
          <w:highlight w:val="yellow"/>
        </w:rPr>
        <w:t>group</w:t>
      </w:r>
      <w:proofErr w:type="gramEnd"/>
      <w:r w:rsidRPr="00CB0DC2">
        <w:rPr>
          <w:rFonts w:ascii="Times New Roman" w:hAnsi="Times New Roman" w:cs="Times New Roman"/>
          <w:sz w:val="24"/>
          <w:szCs w:val="24"/>
          <w:highlight w:val="yellow"/>
        </w:rPr>
        <w:t xml:space="preserve"> = g2p_init_data(</w:t>
      </w:r>
      <w:proofErr w:type="spellStart"/>
      <w:r w:rsidRPr="00CB0DC2">
        <w:rPr>
          <w:rFonts w:ascii="Times New Roman" w:hAnsi="Times New Roman" w:cs="Times New Roman"/>
          <w:sz w:val="24"/>
          <w:szCs w:val="24"/>
          <w:highlight w:val="yellow"/>
        </w:rPr>
        <w:t>fluocell_data</w:t>
      </w:r>
      <w:proofErr w:type="spellEnd"/>
      <w:r w:rsidRPr="00CB0DC2">
        <w:rPr>
          <w:rFonts w:ascii="Times New Roman" w:hAnsi="Times New Roman" w:cs="Times New Roman"/>
          <w:sz w:val="24"/>
          <w:szCs w:val="24"/>
          <w:highlight w:val="yellow"/>
        </w:rPr>
        <w:t>, '</w:t>
      </w:r>
      <w:proofErr w:type="spellStart"/>
      <w:r w:rsidRPr="00CB0DC2">
        <w:rPr>
          <w:rFonts w:ascii="Times New Roman" w:hAnsi="Times New Roman" w:cs="Times New Roman"/>
          <w:sz w:val="24"/>
          <w:szCs w:val="24"/>
          <w:highlight w:val="yellow"/>
        </w:rPr>
        <w:t>group_data</w:t>
      </w:r>
      <w:proofErr w:type="spellEnd"/>
      <w:r w:rsidRPr="00CB0DC2">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CB0DC2">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CB0DC2">
        <w:rPr>
          <w:rFonts w:ascii="Times New Roman" w:hAnsi="Times New Roman" w:cs="Times New Roman"/>
          <w:sz w:val="24"/>
          <w:szCs w:val="24"/>
          <w:highlight w:val="yellow"/>
        </w:rPr>
        <w:t>'name',</w:t>
      </w:r>
      <w:r>
        <w:rPr>
          <w:rFonts w:ascii="Times New Roman" w:hAnsi="Times New Roman" w:cs="Times New Roman"/>
          <w:sz w:val="24"/>
          <w:szCs w:val="24"/>
          <w:highlight w:val="yellow"/>
        </w:rPr>
        <w:t xml:space="preserve"> </w:t>
      </w:r>
      <w:r w:rsidRPr="00CB0DC2">
        <w:rPr>
          <w:rFonts w:ascii="Times New Roman" w:hAnsi="Times New Roman" w:cs="Times New Roman"/>
          <w:sz w:val="24"/>
          <w:szCs w:val="24"/>
          <w:highlight w:val="yellow"/>
        </w:rPr>
        <w:t>'p3');</w:t>
      </w:r>
    </w:p>
    <w:p w:rsidR="00DF2E1F" w:rsidRPr="00F3313C" w:rsidRDefault="00DF2E1F" w:rsidP="00DF2E1F">
      <w:pPr>
        <w:rPr>
          <w:rFonts w:ascii="Times New Roman" w:hAnsi="Times New Roman" w:cs="Times New Roman"/>
          <w:sz w:val="24"/>
          <w:szCs w:val="24"/>
        </w:rPr>
      </w:pPr>
      <w:r>
        <w:rPr>
          <w:rFonts w:ascii="Times New Roman" w:hAnsi="Times New Roman" w:cs="Times New Roman"/>
          <w:sz w:val="24"/>
          <w:szCs w:val="24"/>
        </w:rPr>
        <w:t>If the quantification starts with other position, for instance, position 3.</w:t>
      </w:r>
    </w:p>
    <w:p w:rsidR="00DF2E1F" w:rsidRDefault="00DF2E1F" w:rsidP="00DF2E1F">
      <w:pPr>
        <w:rPr>
          <w:rFonts w:ascii="Times New Roman" w:hAnsi="Times New Roman" w:cs="Times New Roman"/>
          <w:sz w:val="24"/>
          <w:szCs w:val="24"/>
        </w:rPr>
      </w:pPr>
      <w:r>
        <w:rPr>
          <w:rFonts w:ascii="Times New Roman" w:hAnsi="Times New Roman" w:cs="Times New Roman"/>
          <w:sz w:val="24"/>
          <w:szCs w:val="24"/>
          <w:highlight w:val="yellow"/>
        </w:rPr>
        <w:t>&gt;&gt; g2p_</w:t>
      </w:r>
      <w:proofErr w:type="gramStart"/>
      <w:r>
        <w:rPr>
          <w:rFonts w:ascii="Times New Roman" w:hAnsi="Times New Roman" w:cs="Times New Roman"/>
          <w:sz w:val="24"/>
          <w:szCs w:val="24"/>
          <w:highlight w:val="yellow"/>
        </w:rPr>
        <w:t>quantify(</w:t>
      </w:r>
      <w:proofErr w:type="gramEnd"/>
      <w:r>
        <w:rPr>
          <w:rFonts w:ascii="Times New Roman" w:hAnsi="Times New Roman" w:cs="Times New Roman"/>
          <w:sz w:val="24"/>
          <w:szCs w:val="24"/>
          <w:highlight w:val="yellow"/>
        </w:rPr>
        <w:t xml:space="preserve">group, </w:t>
      </w:r>
      <w:r w:rsidRPr="00F3313C">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show_figure</w:t>
      </w:r>
      <w:proofErr w:type="spellEnd"/>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1, </w:t>
      </w:r>
      <w:r w:rsidRPr="00F3313C">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num_layers</w:t>
      </w:r>
      <w:proofErr w:type="spellEnd"/>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3, </w:t>
      </w:r>
      <w:r w:rsidRPr="00F3313C">
        <w:rPr>
          <w:rFonts w:ascii="Times New Roman" w:hAnsi="Times New Roman" w:cs="Times New Roman"/>
          <w:sz w:val="24"/>
          <w:szCs w:val="24"/>
          <w:highlight w:val="yellow"/>
        </w:rPr>
        <w:t>'</w:t>
      </w:r>
      <w:proofErr w:type="spellStart"/>
      <w:r>
        <w:rPr>
          <w:rFonts w:ascii="Times New Roman" w:hAnsi="Times New Roman" w:cs="Times New Roman"/>
          <w:sz w:val="24"/>
          <w:szCs w:val="24"/>
          <w:highlight w:val="yellow"/>
        </w:rPr>
        <w:t>name_i</w:t>
      </w:r>
      <w:proofErr w:type="spellEnd"/>
      <w:r w:rsidRPr="00F3313C">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F3313C">
        <w:rPr>
          <w:rFonts w:ascii="Times New Roman" w:hAnsi="Times New Roman" w:cs="Times New Roman"/>
          <w:sz w:val="24"/>
          <w:szCs w:val="24"/>
          <w:highlight w:val="yellow"/>
        </w:rPr>
        <w:t>'p3');</w:t>
      </w:r>
    </w:p>
    <w:p w:rsidR="00DF2E1F" w:rsidRPr="00F3313C" w:rsidRDefault="00DF2E1F" w:rsidP="00DF2E1F">
      <w:pPr>
        <w:rPr>
          <w:rFonts w:ascii="Times New Roman" w:hAnsi="Times New Roman" w:cs="Times New Roman"/>
          <w:sz w:val="24"/>
          <w:szCs w:val="24"/>
        </w:rPr>
      </w:pPr>
      <w:proofErr w:type="gramStart"/>
      <w:r>
        <w:rPr>
          <w:rFonts w:ascii="Times New Roman" w:hAnsi="Times New Roman" w:cs="Times New Roman"/>
          <w:sz w:val="24"/>
          <w:szCs w:val="24"/>
        </w:rPr>
        <w:t>or</w:t>
      </w:r>
      <w:proofErr w:type="gramEnd"/>
    </w:p>
    <w:p w:rsidR="00DF2E1F" w:rsidRDefault="00DF2E1F" w:rsidP="00DF2E1F">
      <w:pPr>
        <w:rPr>
          <w:rFonts w:ascii="Times New Roman" w:hAnsi="Times New Roman" w:cs="Times New Roman"/>
          <w:sz w:val="24"/>
          <w:szCs w:val="24"/>
        </w:rPr>
      </w:pPr>
      <w:r>
        <w:rPr>
          <w:rFonts w:ascii="Times New Roman" w:hAnsi="Times New Roman" w:cs="Times New Roman"/>
          <w:sz w:val="24"/>
          <w:szCs w:val="24"/>
        </w:rPr>
        <w:lastRenderedPageBreak/>
        <w:t xml:space="preserve">&gt;&gt; </w:t>
      </w:r>
      <w:r w:rsidRPr="00F3313C">
        <w:rPr>
          <w:rFonts w:ascii="Times New Roman" w:hAnsi="Times New Roman" w:cs="Times New Roman"/>
          <w:sz w:val="24"/>
          <w:szCs w:val="24"/>
        </w:rPr>
        <w:t>g2p_</w:t>
      </w:r>
      <w:proofErr w:type="gramStart"/>
      <w:r w:rsidRPr="00F3313C">
        <w:rPr>
          <w:rFonts w:ascii="Times New Roman" w:hAnsi="Times New Roman" w:cs="Times New Roman"/>
          <w:sz w:val="24"/>
          <w:szCs w:val="24"/>
        </w:rPr>
        <w:t>quantify(</w:t>
      </w:r>
      <w:proofErr w:type="gramEnd"/>
      <w:r w:rsidRPr="00F3313C">
        <w:rPr>
          <w:rFonts w:ascii="Times New Roman" w:hAnsi="Times New Roman" w:cs="Times New Roman"/>
          <w:sz w:val="24"/>
          <w:szCs w:val="24"/>
        </w:rPr>
        <w:t>group, ‘</w:t>
      </w:r>
      <w:proofErr w:type="spellStart"/>
      <w:r w:rsidRPr="00F3313C">
        <w:rPr>
          <w:rFonts w:ascii="Times New Roman" w:hAnsi="Times New Roman" w:cs="Times New Roman"/>
          <w:sz w:val="24"/>
          <w:szCs w:val="24"/>
        </w:rPr>
        <w:t>show_figure</w:t>
      </w:r>
      <w:proofErr w:type="spellEnd"/>
      <w:r w:rsidRPr="00F3313C">
        <w:rPr>
          <w:rFonts w:ascii="Times New Roman" w:hAnsi="Times New Roman" w:cs="Times New Roman"/>
          <w:sz w:val="24"/>
          <w:szCs w:val="24"/>
        </w:rPr>
        <w:t>’, 1 (default value is 0 and you cannot see the tracking with 0), ‘</w:t>
      </w:r>
      <w:proofErr w:type="spellStart"/>
      <w:r w:rsidRPr="00F3313C">
        <w:rPr>
          <w:rFonts w:ascii="Times New Roman" w:hAnsi="Times New Roman" w:cs="Times New Roman"/>
          <w:sz w:val="24"/>
          <w:szCs w:val="24"/>
        </w:rPr>
        <w:t>num_layers</w:t>
      </w:r>
      <w:proofErr w:type="spellEnd"/>
      <w:r w:rsidRPr="00F3313C">
        <w:rPr>
          <w:rFonts w:ascii="Times New Roman" w:hAnsi="Times New Roman" w:cs="Times New Roman"/>
          <w:sz w:val="24"/>
          <w:szCs w:val="24"/>
        </w:rPr>
        <w:t>’, 3, (decreased the influence from nucleus, 3 layers )  ’</w:t>
      </w:r>
      <w:proofErr w:type="spellStart"/>
      <w:r w:rsidRPr="00F3313C">
        <w:rPr>
          <w:rFonts w:ascii="Times New Roman" w:hAnsi="Times New Roman" w:cs="Times New Roman"/>
          <w:sz w:val="24"/>
          <w:szCs w:val="24"/>
        </w:rPr>
        <w:t>name_i</w:t>
      </w:r>
      <w:proofErr w:type="spellEnd"/>
      <w:r w:rsidRPr="00F3313C">
        <w:rPr>
          <w:rFonts w:ascii="Times New Roman" w:hAnsi="Times New Roman" w:cs="Times New Roman"/>
          <w:sz w:val="24"/>
          <w:szCs w:val="24"/>
        </w:rPr>
        <w:t>’, ‘p3’ (detecting the specific position we are interested in ));</w:t>
      </w:r>
    </w:p>
    <w:p w:rsidR="00B4760F" w:rsidRPr="00F3313C" w:rsidRDefault="00B4760F" w:rsidP="00B4760F">
      <w:pPr>
        <w:rPr>
          <w:rFonts w:ascii="Times New Roman" w:hAnsi="Times New Roman" w:cs="Times New Roman"/>
          <w:b/>
          <w:sz w:val="24"/>
          <w:szCs w:val="24"/>
          <w:u w:val="single"/>
        </w:rPr>
      </w:pPr>
      <w:r w:rsidRPr="00F3313C">
        <w:rPr>
          <w:rFonts w:ascii="Times New Roman" w:hAnsi="Times New Roman" w:cs="Times New Roman"/>
          <w:b/>
          <w:sz w:val="24"/>
          <w:szCs w:val="24"/>
          <w:u w:val="single"/>
        </w:rPr>
        <w:t xml:space="preserve">Part </w:t>
      </w:r>
      <w:r w:rsidR="00757AD7">
        <w:rPr>
          <w:rFonts w:ascii="Times New Roman" w:hAnsi="Times New Roman" w:cs="Times New Roman"/>
          <w:b/>
          <w:sz w:val="24"/>
          <w:szCs w:val="24"/>
          <w:u w:val="single"/>
        </w:rPr>
        <w:t>5</w:t>
      </w:r>
      <w:r w:rsidRPr="00F3313C">
        <w:rPr>
          <w:rFonts w:ascii="Times New Roman" w:hAnsi="Times New Roman" w:cs="Times New Roman"/>
          <w:b/>
          <w:sz w:val="24"/>
          <w:szCs w:val="24"/>
          <w:u w:val="single"/>
        </w:rPr>
        <w:t>, Sort files:</w:t>
      </w:r>
    </w:p>
    <w:p w:rsidR="00B4760F" w:rsidRPr="00F3313C" w:rsidRDefault="00B4760F" w:rsidP="00B4760F">
      <w:pPr>
        <w:rPr>
          <w:rFonts w:ascii="Times New Roman" w:hAnsi="Times New Roman" w:cs="Times New Roman"/>
          <w:sz w:val="24"/>
          <w:szCs w:val="24"/>
        </w:rPr>
      </w:pPr>
      <w:r w:rsidRPr="00F3313C">
        <w:rPr>
          <w:rFonts w:ascii="Times New Roman" w:hAnsi="Times New Roman" w:cs="Times New Roman"/>
          <w:sz w:val="24"/>
          <w:szCs w:val="24"/>
        </w:rPr>
        <w:t xml:space="preserve">Before processing </w:t>
      </w:r>
      <w:r>
        <w:rPr>
          <w:rFonts w:ascii="Times New Roman" w:hAnsi="Times New Roman" w:cs="Times New Roman"/>
          <w:sz w:val="24"/>
          <w:szCs w:val="24"/>
        </w:rPr>
        <w:t>new imaging data</w:t>
      </w:r>
      <w:r w:rsidRPr="00F3313C">
        <w:rPr>
          <w:rFonts w:ascii="Times New Roman" w:hAnsi="Times New Roman" w:cs="Times New Roman"/>
          <w:sz w:val="24"/>
          <w:szCs w:val="24"/>
        </w:rPr>
        <w:t xml:space="preserve">, you need to sort the image files for each position into separated folders and so that Fluocell and </w:t>
      </w:r>
      <w:r>
        <w:rPr>
          <w:rFonts w:ascii="Times New Roman" w:hAnsi="Times New Roman" w:cs="Times New Roman"/>
          <w:sz w:val="24"/>
          <w:szCs w:val="24"/>
        </w:rPr>
        <w:t>MATLAB</w:t>
      </w:r>
      <w:r w:rsidRPr="00F3313C">
        <w:rPr>
          <w:rFonts w:ascii="Times New Roman" w:hAnsi="Times New Roman" w:cs="Times New Roman"/>
          <w:sz w:val="24"/>
          <w:szCs w:val="24"/>
        </w:rPr>
        <w:t xml:space="preserve"> can recognize and process</w:t>
      </w:r>
      <w:r>
        <w:rPr>
          <w:rFonts w:ascii="Times New Roman" w:hAnsi="Times New Roman" w:cs="Times New Roman"/>
          <w:sz w:val="24"/>
          <w:szCs w:val="24"/>
        </w:rPr>
        <w:t xml:space="preserve"> the images</w:t>
      </w:r>
      <w:r w:rsidRPr="00F3313C">
        <w:rPr>
          <w:rFonts w:ascii="Times New Roman" w:hAnsi="Times New Roman" w:cs="Times New Roman"/>
          <w:sz w:val="24"/>
          <w:szCs w:val="24"/>
        </w:rPr>
        <w:t>:</w:t>
      </w:r>
    </w:p>
    <w:p w:rsidR="00B4760F" w:rsidRDefault="00B4760F" w:rsidP="00B4760F">
      <w:pPr>
        <w:pStyle w:val="ListParagraph"/>
        <w:numPr>
          <w:ilvl w:val="0"/>
          <w:numId w:val="1"/>
        </w:numPr>
        <w:ind w:left="360"/>
        <w:rPr>
          <w:rFonts w:ascii="Times New Roman" w:hAnsi="Times New Roman" w:cs="Times New Roman"/>
          <w:sz w:val="24"/>
          <w:szCs w:val="24"/>
        </w:rPr>
      </w:pPr>
      <w:r w:rsidRPr="00F3313C">
        <w:rPr>
          <w:rFonts w:ascii="Times New Roman" w:hAnsi="Times New Roman" w:cs="Times New Roman"/>
          <w:sz w:val="24"/>
          <w:szCs w:val="24"/>
        </w:rPr>
        <w:t xml:space="preserve">Path of the data folders:  </w:t>
      </w:r>
    </w:p>
    <w:p w:rsidR="00B4760F" w:rsidRPr="00F3313C" w:rsidRDefault="00B4760F" w:rsidP="00B4760F">
      <w:pPr>
        <w:rPr>
          <w:rFonts w:ascii="Times New Roman" w:hAnsi="Times New Roman" w:cs="Times New Roman"/>
          <w:sz w:val="24"/>
          <w:szCs w:val="24"/>
        </w:rPr>
      </w:pPr>
      <w:r w:rsidRPr="00AC513D">
        <w:rPr>
          <w:rFonts w:ascii="Times New Roman" w:hAnsi="Times New Roman" w:cs="Times New Roman"/>
          <w:sz w:val="24"/>
          <w:szCs w:val="24"/>
          <w:highlight w:val="yellow"/>
        </w:rPr>
        <w:t xml:space="preserve">&gt;&gt; p = </w:t>
      </w:r>
      <w:r w:rsidRPr="00AC513D">
        <w:rPr>
          <w:rFonts w:ascii="Times New Roman" w:hAnsi="Times New Roman" w:cs="Times New Roman"/>
          <w:bCs/>
          <w:sz w:val="24"/>
          <w:szCs w:val="24"/>
          <w:highlight w:val="yellow"/>
        </w:rPr>
        <w:t>'D:/</w:t>
      </w:r>
      <w:proofErr w:type="spellStart"/>
      <w:r w:rsidRPr="00AC513D">
        <w:rPr>
          <w:rFonts w:ascii="Times New Roman" w:hAnsi="Times New Roman" w:cs="Times New Roman"/>
          <w:bCs/>
          <w:sz w:val="24"/>
          <w:szCs w:val="24"/>
          <w:highlight w:val="yellow"/>
        </w:rPr>
        <w:t>sof</w:t>
      </w:r>
      <w:proofErr w:type="spellEnd"/>
      <w:r w:rsidRPr="00AC513D">
        <w:rPr>
          <w:rFonts w:ascii="Times New Roman" w:hAnsi="Times New Roman" w:cs="Times New Roman"/>
          <w:bCs/>
          <w:sz w:val="24"/>
          <w:szCs w:val="24"/>
          <w:highlight w:val="yellow"/>
        </w:rPr>
        <w:t>/data/</w:t>
      </w:r>
      <w:proofErr w:type="spellStart"/>
      <w:r>
        <w:rPr>
          <w:rFonts w:ascii="Times New Roman" w:hAnsi="Times New Roman" w:cs="Times New Roman"/>
          <w:bCs/>
          <w:sz w:val="24"/>
          <w:szCs w:val="24"/>
          <w:highlight w:val="yellow"/>
        </w:rPr>
        <w:t>quanty_sample</w:t>
      </w:r>
      <w:proofErr w:type="spellEnd"/>
      <w:r>
        <w:rPr>
          <w:rFonts w:ascii="Times New Roman" w:hAnsi="Times New Roman" w:cs="Times New Roman"/>
          <w:bCs/>
          <w:sz w:val="24"/>
          <w:szCs w:val="24"/>
          <w:highlight w:val="yellow"/>
        </w:rPr>
        <w:t>/</w:t>
      </w:r>
      <w:r w:rsidRPr="00AC513D">
        <w:rPr>
          <w:rFonts w:ascii="Times New Roman" w:hAnsi="Times New Roman" w:cs="Times New Roman"/>
          <w:bCs/>
          <w:sz w:val="24"/>
          <w:szCs w:val="24"/>
          <w:highlight w:val="yellow"/>
        </w:rPr>
        <w:t>'</w:t>
      </w:r>
      <w:r w:rsidRPr="00F3313C">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gramStart"/>
      <w:r w:rsidRPr="00F3313C">
        <w:rPr>
          <w:rFonts w:ascii="Times New Roman" w:hAnsi="Times New Roman" w:cs="Times New Roman"/>
          <w:bCs/>
          <w:sz w:val="24"/>
          <w:szCs w:val="24"/>
        </w:rPr>
        <w:t>You</w:t>
      </w:r>
      <w:proofErr w:type="gramEnd"/>
      <w:r w:rsidRPr="00F3313C">
        <w:rPr>
          <w:rFonts w:ascii="Times New Roman" w:hAnsi="Times New Roman" w:cs="Times New Roman"/>
          <w:bCs/>
          <w:sz w:val="24"/>
          <w:szCs w:val="24"/>
        </w:rPr>
        <w:t xml:space="preserve"> can copy the path directly</w:t>
      </w:r>
      <w:r>
        <w:rPr>
          <w:rFonts w:ascii="Times New Roman" w:hAnsi="Times New Roman" w:cs="Times New Roman"/>
          <w:bCs/>
          <w:sz w:val="24"/>
          <w:szCs w:val="24"/>
        </w:rPr>
        <w:t>.</w:t>
      </w:r>
      <w:r w:rsidRPr="00F3313C">
        <w:rPr>
          <w:rFonts w:ascii="Times New Roman" w:hAnsi="Times New Roman" w:cs="Times New Roman"/>
          <w:bCs/>
          <w:sz w:val="24"/>
          <w:szCs w:val="24"/>
        </w:rPr>
        <w:t xml:space="preserve"> </w:t>
      </w:r>
      <w:r>
        <w:rPr>
          <w:rFonts w:ascii="Times New Roman" w:hAnsi="Times New Roman" w:cs="Times New Roman"/>
          <w:bCs/>
          <w:color w:val="FF0000"/>
          <w:sz w:val="24"/>
          <w:szCs w:val="24"/>
        </w:rPr>
        <w:t>R</w:t>
      </w:r>
      <w:r w:rsidRPr="00F3313C">
        <w:rPr>
          <w:rFonts w:ascii="Times New Roman" w:hAnsi="Times New Roman" w:cs="Times New Roman"/>
          <w:bCs/>
          <w:color w:val="FF0000"/>
          <w:sz w:val="24"/>
          <w:szCs w:val="24"/>
        </w:rPr>
        <w:t>emember to add a forward slash at the end of the path string</w:t>
      </w:r>
      <w:r w:rsidRPr="00F3313C">
        <w:rPr>
          <w:rFonts w:ascii="Times New Roman" w:hAnsi="Times New Roman" w:cs="Times New Roman"/>
          <w:bCs/>
          <w:sz w:val="24"/>
          <w:szCs w:val="24"/>
        </w:rPr>
        <w:t xml:space="preserve">. </w:t>
      </w:r>
    </w:p>
    <w:p w:rsidR="00B4760F" w:rsidRPr="00AB3D38" w:rsidRDefault="00B4760F" w:rsidP="00B4760F">
      <w:pPr>
        <w:pStyle w:val="ListParagraph"/>
        <w:numPr>
          <w:ilvl w:val="0"/>
          <w:numId w:val="1"/>
        </w:numPr>
        <w:ind w:left="360"/>
        <w:rPr>
          <w:rFonts w:ascii="Times New Roman" w:hAnsi="Times New Roman" w:cs="Times New Roman"/>
          <w:sz w:val="24"/>
          <w:szCs w:val="24"/>
        </w:rPr>
      </w:pPr>
      <w:r w:rsidRPr="00F3313C">
        <w:rPr>
          <w:rFonts w:ascii="Times New Roman" w:hAnsi="Times New Roman" w:cs="Times New Roman"/>
          <w:bCs/>
          <w:sz w:val="24"/>
          <w:szCs w:val="24"/>
        </w:rPr>
        <w:t>Pass subfolder name to M</w:t>
      </w:r>
      <w:r>
        <w:rPr>
          <w:rFonts w:ascii="Times New Roman" w:hAnsi="Times New Roman" w:cs="Times New Roman"/>
          <w:bCs/>
          <w:sz w:val="24"/>
          <w:szCs w:val="24"/>
        </w:rPr>
        <w:t>ATLAB</w:t>
      </w:r>
      <w:r w:rsidRPr="00F3313C">
        <w:rPr>
          <w:rFonts w:ascii="Times New Roman" w:hAnsi="Times New Roman" w:cs="Times New Roman"/>
          <w:bCs/>
          <w:sz w:val="24"/>
          <w:szCs w:val="24"/>
        </w:rPr>
        <w:t xml:space="preserve"> parameter, make the folder names as simple as possible for MATLAB recognitions: </w:t>
      </w:r>
    </w:p>
    <w:p w:rsidR="00B4760F" w:rsidRPr="00F3313C" w:rsidRDefault="00B4760F" w:rsidP="00B4760F">
      <w:pPr>
        <w:rPr>
          <w:rFonts w:ascii="Times New Roman" w:hAnsi="Times New Roman" w:cs="Times New Roman"/>
          <w:sz w:val="24"/>
          <w:szCs w:val="24"/>
        </w:rPr>
      </w:pPr>
      <w:r>
        <w:rPr>
          <w:rFonts w:ascii="Times New Roman" w:hAnsi="Times New Roman" w:cs="Times New Roman"/>
          <w:bCs/>
          <w:sz w:val="24"/>
          <w:szCs w:val="24"/>
          <w:highlight w:val="yellow"/>
        </w:rPr>
        <w:t xml:space="preserve">&gt;&gt; </w:t>
      </w:r>
      <w:proofErr w:type="spellStart"/>
      <w:r w:rsidRPr="00F3313C">
        <w:rPr>
          <w:rFonts w:ascii="Times New Roman" w:hAnsi="Times New Roman" w:cs="Times New Roman"/>
          <w:bCs/>
          <w:sz w:val="24"/>
          <w:szCs w:val="24"/>
          <w:highlight w:val="yellow"/>
        </w:rPr>
        <w:t>sub_dir</w:t>
      </w:r>
      <w:proofErr w:type="spellEnd"/>
      <w:r w:rsidRPr="00F3313C">
        <w:rPr>
          <w:rFonts w:ascii="Times New Roman" w:hAnsi="Times New Roman" w:cs="Times New Roman"/>
          <w:bCs/>
          <w:sz w:val="24"/>
          <w:szCs w:val="24"/>
          <w:highlight w:val="yellow"/>
        </w:rPr>
        <w:t xml:space="preserve"> = {'</w:t>
      </w:r>
      <w:r w:rsidR="00864FCC">
        <w:rPr>
          <w:rFonts w:ascii="Times New Roman" w:hAnsi="Times New Roman" w:cs="Times New Roman"/>
          <w:bCs/>
          <w:sz w:val="24"/>
          <w:szCs w:val="24"/>
          <w:highlight w:val="yellow"/>
        </w:rPr>
        <w:t>dish1</w:t>
      </w:r>
      <w:r w:rsidRPr="002C5AD2">
        <w:rPr>
          <w:rFonts w:ascii="Times New Roman" w:hAnsi="Times New Roman" w:cs="Times New Roman"/>
          <w:bCs/>
          <w:sz w:val="24"/>
          <w:szCs w:val="24"/>
          <w:highlight w:val="yellow"/>
        </w:rPr>
        <w:t>/'</w:t>
      </w:r>
      <w:r>
        <w:rPr>
          <w:rFonts w:ascii="Times New Roman" w:hAnsi="Times New Roman" w:cs="Times New Roman"/>
          <w:bCs/>
          <w:sz w:val="24"/>
          <w:szCs w:val="24"/>
          <w:highlight w:val="yellow"/>
        </w:rPr>
        <w:t xml:space="preserve">, </w:t>
      </w:r>
      <w:r w:rsidRPr="00F3313C">
        <w:rPr>
          <w:rFonts w:ascii="Times New Roman" w:hAnsi="Times New Roman" w:cs="Times New Roman"/>
          <w:bCs/>
          <w:sz w:val="24"/>
          <w:szCs w:val="24"/>
          <w:highlight w:val="yellow"/>
        </w:rPr>
        <w:t>'</w:t>
      </w:r>
      <w:proofErr w:type="spellStart"/>
      <w:r>
        <w:rPr>
          <w:rFonts w:ascii="Times New Roman" w:hAnsi="Times New Roman" w:cs="Times New Roman"/>
          <w:bCs/>
          <w:sz w:val="24"/>
          <w:szCs w:val="24"/>
          <w:highlight w:val="yellow"/>
        </w:rPr>
        <w:t>other_subfolder_name</w:t>
      </w:r>
      <w:proofErr w:type="spellEnd"/>
      <w:r>
        <w:rPr>
          <w:rFonts w:ascii="Times New Roman" w:hAnsi="Times New Roman" w:cs="Times New Roman"/>
          <w:bCs/>
          <w:sz w:val="24"/>
          <w:szCs w:val="24"/>
          <w:highlight w:val="yellow"/>
        </w:rPr>
        <w:t>/</w:t>
      </w:r>
      <w:r w:rsidRPr="00F3313C">
        <w:rPr>
          <w:rFonts w:ascii="Times New Roman" w:hAnsi="Times New Roman" w:cs="Times New Roman"/>
          <w:bCs/>
          <w:sz w:val="24"/>
          <w:szCs w:val="24"/>
          <w:highlight w:val="yellow"/>
        </w:rPr>
        <w:t>'};</w:t>
      </w:r>
      <w:r w:rsidRPr="00F3313C">
        <w:rPr>
          <w:rFonts w:ascii="Times New Roman" w:hAnsi="Times New Roman" w:cs="Times New Roman"/>
          <w:bCs/>
          <w:color w:val="FF0000"/>
          <w:sz w:val="24"/>
          <w:szCs w:val="24"/>
        </w:rPr>
        <w:t xml:space="preserve"> </w:t>
      </w:r>
      <w:r>
        <w:rPr>
          <w:rFonts w:ascii="Times New Roman" w:hAnsi="Times New Roman" w:cs="Times New Roman"/>
          <w:bCs/>
          <w:color w:val="FF0000"/>
          <w:sz w:val="24"/>
          <w:szCs w:val="24"/>
        </w:rPr>
        <w:t>% R</w:t>
      </w:r>
      <w:r w:rsidRPr="00F3313C">
        <w:rPr>
          <w:rFonts w:ascii="Times New Roman" w:hAnsi="Times New Roman" w:cs="Times New Roman"/>
          <w:bCs/>
          <w:color w:val="FF0000"/>
          <w:sz w:val="24"/>
          <w:szCs w:val="24"/>
        </w:rPr>
        <w:t>emember to add a forward slash after subfolder name</w:t>
      </w:r>
      <w:r w:rsidRPr="00F3313C">
        <w:rPr>
          <w:rFonts w:ascii="Times New Roman" w:hAnsi="Times New Roman" w:cs="Times New Roman"/>
          <w:bCs/>
          <w:sz w:val="24"/>
          <w:szCs w:val="24"/>
        </w:rPr>
        <w:t xml:space="preserve">. </w:t>
      </w:r>
    </w:p>
    <w:p w:rsidR="00B4760F" w:rsidRDefault="00B4760F" w:rsidP="00B4760F">
      <w:pPr>
        <w:pStyle w:val="ListParagraph"/>
        <w:numPr>
          <w:ilvl w:val="0"/>
          <w:numId w:val="1"/>
        </w:numPr>
        <w:ind w:left="360"/>
        <w:rPr>
          <w:rFonts w:ascii="Times New Roman" w:hAnsi="Times New Roman" w:cs="Times New Roman"/>
          <w:sz w:val="24"/>
          <w:szCs w:val="24"/>
        </w:rPr>
      </w:pPr>
      <w:r w:rsidRPr="00F3313C">
        <w:rPr>
          <w:rFonts w:ascii="Times New Roman" w:hAnsi="Times New Roman" w:cs="Times New Roman"/>
          <w:sz w:val="24"/>
          <w:szCs w:val="24"/>
        </w:rPr>
        <w:t>Run the function in M</w:t>
      </w:r>
      <w:r>
        <w:rPr>
          <w:rFonts w:ascii="Times New Roman" w:hAnsi="Times New Roman" w:cs="Times New Roman"/>
          <w:sz w:val="24"/>
          <w:szCs w:val="24"/>
        </w:rPr>
        <w:t>ATLAB</w:t>
      </w:r>
      <w:r w:rsidRPr="00F3313C">
        <w:rPr>
          <w:rFonts w:ascii="Times New Roman" w:hAnsi="Times New Roman" w:cs="Times New Roman"/>
          <w:sz w:val="24"/>
          <w:szCs w:val="24"/>
        </w:rPr>
        <w:t xml:space="preserve">: </w:t>
      </w:r>
    </w:p>
    <w:p w:rsidR="00B4760F" w:rsidRPr="00F3313C" w:rsidRDefault="00B4760F" w:rsidP="00B4760F">
      <w:pPr>
        <w:rPr>
          <w:rFonts w:ascii="Times New Roman" w:hAnsi="Times New Roman" w:cs="Times New Roman"/>
          <w:sz w:val="24"/>
          <w:szCs w:val="24"/>
        </w:rPr>
      </w:pPr>
      <w:r>
        <w:rPr>
          <w:rFonts w:ascii="Times New Roman" w:hAnsi="Times New Roman" w:cs="Times New Roman"/>
          <w:sz w:val="24"/>
          <w:szCs w:val="24"/>
          <w:highlight w:val="yellow"/>
        </w:rPr>
        <w:t xml:space="preserve">&gt;&gt; </w:t>
      </w:r>
      <w:proofErr w:type="spellStart"/>
      <w:r w:rsidRPr="00F3313C">
        <w:rPr>
          <w:rFonts w:ascii="Times New Roman" w:hAnsi="Times New Roman" w:cs="Times New Roman"/>
          <w:sz w:val="24"/>
          <w:szCs w:val="24"/>
          <w:highlight w:val="yellow"/>
        </w:rPr>
        <w:t>batch_sort_file_multiple_</w:t>
      </w:r>
      <w:proofErr w:type="gramStart"/>
      <w:r w:rsidRPr="00F3313C">
        <w:rPr>
          <w:rFonts w:ascii="Times New Roman" w:hAnsi="Times New Roman" w:cs="Times New Roman"/>
          <w:sz w:val="24"/>
          <w:szCs w:val="24"/>
          <w:highlight w:val="yellow"/>
        </w:rPr>
        <w:t>position</w:t>
      </w:r>
      <w:proofErr w:type="spellEnd"/>
      <w:r w:rsidRPr="00F3313C">
        <w:rPr>
          <w:rFonts w:ascii="Times New Roman" w:hAnsi="Times New Roman" w:cs="Times New Roman"/>
          <w:sz w:val="24"/>
          <w:szCs w:val="24"/>
          <w:highlight w:val="yellow"/>
        </w:rPr>
        <w:t>(</w:t>
      </w:r>
      <w:proofErr w:type="gramEnd"/>
      <w:r w:rsidRPr="00F3313C">
        <w:rPr>
          <w:rFonts w:ascii="Times New Roman" w:hAnsi="Times New Roman" w:cs="Times New Roman"/>
          <w:sz w:val="24"/>
          <w:szCs w:val="24"/>
          <w:highlight w:val="yellow"/>
        </w:rPr>
        <w:t xml:space="preserve">p, </w:t>
      </w:r>
      <w:proofErr w:type="spellStart"/>
      <w:r w:rsidRPr="00F3313C">
        <w:rPr>
          <w:rFonts w:ascii="Times New Roman" w:hAnsi="Times New Roman" w:cs="Times New Roman"/>
          <w:sz w:val="24"/>
          <w:szCs w:val="24"/>
          <w:highlight w:val="yellow"/>
        </w:rPr>
        <w:t>sub_dir</w:t>
      </w:r>
      <w:proofErr w:type="spellEnd"/>
      <w:r w:rsidRPr="00F3313C">
        <w:rPr>
          <w:rFonts w:ascii="Times New Roman" w:hAnsi="Times New Roman" w:cs="Times New Roman"/>
          <w:sz w:val="24"/>
          <w:szCs w:val="24"/>
          <w:highlight w:val="yellow"/>
        </w:rPr>
        <w:t>)</w:t>
      </w:r>
      <w:r w:rsidRPr="00F3313C">
        <w:rPr>
          <w:rFonts w:ascii="Times New Roman" w:hAnsi="Times New Roman" w:cs="Times New Roman"/>
          <w:sz w:val="24"/>
          <w:szCs w:val="24"/>
        </w:rPr>
        <w:t>;</w:t>
      </w:r>
    </w:p>
    <w:p w:rsidR="00B4760F" w:rsidRPr="00F3313C" w:rsidRDefault="00B4760F" w:rsidP="00B4760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FB7403" wp14:editId="519E59DA">
            <wp:extent cx="3258005" cy="1343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88DDA6.tmp"/>
                    <pic:cNvPicPr/>
                  </pic:nvPicPr>
                  <pic:blipFill>
                    <a:blip r:embed="rId17">
                      <a:extLst>
                        <a:ext uri="{28A0092B-C50C-407E-A947-70E740481C1C}">
                          <a14:useLocalDpi xmlns:a14="http://schemas.microsoft.com/office/drawing/2010/main" val="0"/>
                        </a:ext>
                      </a:extLst>
                    </a:blip>
                    <a:stretch>
                      <a:fillRect/>
                    </a:stretch>
                  </pic:blipFill>
                  <pic:spPr>
                    <a:xfrm>
                      <a:off x="0" y="0"/>
                      <a:ext cx="3258005" cy="1343212"/>
                    </a:xfrm>
                    <a:prstGeom prst="rect">
                      <a:avLst/>
                    </a:prstGeom>
                  </pic:spPr>
                </pic:pic>
              </a:graphicData>
            </a:graphic>
          </wp:inline>
        </w:drawing>
      </w:r>
    </w:p>
    <w:p w:rsidR="00B4760F" w:rsidRPr="00F3313C" w:rsidRDefault="00B4760F" w:rsidP="00B4760F">
      <w:pPr>
        <w:rPr>
          <w:rFonts w:ascii="Times New Roman" w:hAnsi="Times New Roman" w:cs="Times New Roman"/>
          <w:sz w:val="24"/>
          <w:szCs w:val="24"/>
        </w:rPr>
      </w:pPr>
    </w:p>
    <w:p w:rsidR="008347EC" w:rsidRPr="00F3313C" w:rsidRDefault="008347EC">
      <w:pPr>
        <w:rPr>
          <w:rFonts w:ascii="Times New Roman" w:hAnsi="Times New Roman" w:cs="Times New Roman"/>
          <w:sz w:val="24"/>
          <w:szCs w:val="24"/>
        </w:rPr>
      </w:pPr>
    </w:p>
    <w:sectPr w:rsidR="008347EC" w:rsidRPr="00F3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439A6"/>
    <w:multiLevelType w:val="hybridMultilevel"/>
    <w:tmpl w:val="CBBEE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796182"/>
    <w:multiLevelType w:val="hybridMultilevel"/>
    <w:tmpl w:val="F37C9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F1896"/>
    <w:multiLevelType w:val="hybridMultilevel"/>
    <w:tmpl w:val="CFCEB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70671"/>
    <w:multiLevelType w:val="hybridMultilevel"/>
    <w:tmpl w:val="17662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801DD"/>
    <w:multiLevelType w:val="hybridMultilevel"/>
    <w:tmpl w:val="5118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blic">
    <w15:presenceInfo w15:providerId="None" w15:userId="publ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E9"/>
    <w:rsid w:val="00015F5A"/>
    <w:rsid w:val="00095C60"/>
    <w:rsid w:val="000A68D0"/>
    <w:rsid w:val="000B27DC"/>
    <w:rsid w:val="0013671C"/>
    <w:rsid w:val="0013749A"/>
    <w:rsid w:val="00174F7B"/>
    <w:rsid w:val="00176F6C"/>
    <w:rsid w:val="00186F6D"/>
    <w:rsid w:val="001A3BB6"/>
    <w:rsid w:val="001A7199"/>
    <w:rsid w:val="002622BE"/>
    <w:rsid w:val="002743A4"/>
    <w:rsid w:val="00296682"/>
    <w:rsid w:val="002B373D"/>
    <w:rsid w:val="002C3E3B"/>
    <w:rsid w:val="002C42EC"/>
    <w:rsid w:val="002C5AD2"/>
    <w:rsid w:val="002C6043"/>
    <w:rsid w:val="00313A9A"/>
    <w:rsid w:val="003275BC"/>
    <w:rsid w:val="00351418"/>
    <w:rsid w:val="0038763B"/>
    <w:rsid w:val="00397B69"/>
    <w:rsid w:val="003E22C4"/>
    <w:rsid w:val="0041515A"/>
    <w:rsid w:val="00426B5A"/>
    <w:rsid w:val="00435901"/>
    <w:rsid w:val="00440444"/>
    <w:rsid w:val="00445733"/>
    <w:rsid w:val="00470D67"/>
    <w:rsid w:val="00477609"/>
    <w:rsid w:val="004B21E1"/>
    <w:rsid w:val="004C6511"/>
    <w:rsid w:val="00500E47"/>
    <w:rsid w:val="00521891"/>
    <w:rsid w:val="00542FED"/>
    <w:rsid w:val="00547E55"/>
    <w:rsid w:val="005A5CB4"/>
    <w:rsid w:val="005A79F1"/>
    <w:rsid w:val="005C730B"/>
    <w:rsid w:val="005D06D5"/>
    <w:rsid w:val="005D1D09"/>
    <w:rsid w:val="005E6A49"/>
    <w:rsid w:val="005F3F4C"/>
    <w:rsid w:val="00600B78"/>
    <w:rsid w:val="00646C84"/>
    <w:rsid w:val="0065186A"/>
    <w:rsid w:val="006562DB"/>
    <w:rsid w:val="006B5214"/>
    <w:rsid w:val="006D0747"/>
    <w:rsid w:val="006D5E63"/>
    <w:rsid w:val="006F3DFB"/>
    <w:rsid w:val="00701094"/>
    <w:rsid w:val="00703DCF"/>
    <w:rsid w:val="0071178F"/>
    <w:rsid w:val="00717BE0"/>
    <w:rsid w:val="00744699"/>
    <w:rsid w:val="00757AD7"/>
    <w:rsid w:val="0077327E"/>
    <w:rsid w:val="00790E67"/>
    <w:rsid w:val="007B415A"/>
    <w:rsid w:val="007B7452"/>
    <w:rsid w:val="007C37A0"/>
    <w:rsid w:val="007E723B"/>
    <w:rsid w:val="00805889"/>
    <w:rsid w:val="00805E97"/>
    <w:rsid w:val="008259A0"/>
    <w:rsid w:val="00830C01"/>
    <w:rsid w:val="008347EC"/>
    <w:rsid w:val="0085351C"/>
    <w:rsid w:val="00864FCC"/>
    <w:rsid w:val="008C6D60"/>
    <w:rsid w:val="008E53AC"/>
    <w:rsid w:val="008E66CE"/>
    <w:rsid w:val="00901481"/>
    <w:rsid w:val="00903848"/>
    <w:rsid w:val="00910D17"/>
    <w:rsid w:val="00911CEE"/>
    <w:rsid w:val="009A4198"/>
    <w:rsid w:val="009C1CEC"/>
    <w:rsid w:val="00A20AE3"/>
    <w:rsid w:val="00A43ABC"/>
    <w:rsid w:val="00A61EEC"/>
    <w:rsid w:val="00A7270E"/>
    <w:rsid w:val="00AB19C2"/>
    <w:rsid w:val="00AB3D38"/>
    <w:rsid w:val="00AC513D"/>
    <w:rsid w:val="00B066BD"/>
    <w:rsid w:val="00B36980"/>
    <w:rsid w:val="00B4760F"/>
    <w:rsid w:val="00BA5F40"/>
    <w:rsid w:val="00BA75B2"/>
    <w:rsid w:val="00BC22EA"/>
    <w:rsid w:val="00BC60C3"/>
    <w:rsid w:val="00BE2535"/>
    <w:rsid w:val="00C03E25"/>
    <w:rsid w:val="00C409B0"/>
    <w:rsid w:val="00C57567"/>
    <w:rsid w:val="00C655E4"/>
    <w:rsid w:val="00C91A77"/>
    <w:rsid w:val="00C9611C"/>
    <w:rsid w:val="00CA61E9"/>
    <w:rsid w:val="00CB0DC2"/>
    <w:rsid w:val="00CE3B31"/>
    <w:rsid w:val="00CF2BD7"/>
    <w:rsid w:val="00D143FA"/>
    <w:rsid w:val="00D259BF"/>
    <w:rsid w:val="00D37FA8"/>
    <w:rsid w:val="00D464C1"/>
    <w:rsid w:val="00D46C46"/>
    <w:rsid w:val="00D55941"/>
    <w:rsid w:val="00DA2C46"/>
    <w:rsid w:val="00DC108B"/>
    <w:rsid w:val="00DD578C"/>
    <w:rsid w:val="00DF2E1F"/>
    <w:rsid w:val="00E45D1C"/>
    <w:rsid w:val="00E513A9"/>
    <w:rsid w:val="00E551C1"/>
    <w:rsid w:val="00E76EB6"/>
    <w:rsid w:val="00EB197E"/>
    <w:rsid w:val="00EC2F52"/>
    <w:rsid w:val="00F1018F"/>
    <w:rsid w:val="00F3313C"/>
    <w:rsid w:val="00F7047F"/>
    <w:rsid w:val="00F77A3A"/>
    <w:rsid w:val="00F93740"/>
    <w:rsid w:val="00FC71D4"/>
    <w:rsid w:val="00FD3085"/>
    <w:rsid w:val="00FF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59F37-0C59-4BD0-B00F-C1B46533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7EC"/>
    <w:pPr>
      <w:ind w:left="720"/>
      <w:contextualSpacing/>
    </w:pPr>
  </w:style>
  <w:style w:type="paragraph" w:styleId="BalloonText">
    <w:name w:val="Balloon Text"/>
    <w:basedOn w:val="Normal"/>
    <w:link w:val="BalloonTextChar"/>
    <w:uiPriority w:val="99"/>
    <w:semiHidden/>
    <w:unhideWhenUsed/>
    <w:rsid w:val="00AB3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D38"/>
    <w:rPr>
      <w:rFonts w:ascii="Segoe UI" w:hAnsi="Segoe UI" w:cs="Segoe UI"/>
      <w:sz w:val="18"/>
      <w:szCs w:val="18"/>
    </w:rPr>
  </w:style>
  <w:style w:type="table" w:styleId="TableGrid">
    <w:name w:val="Table Grid"/>
    <w:basedOn w:val="TableNormal"/>
    <w:uiPriority w:val="39"/>
    <w:rsid w:val="00477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7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ang.ucsd.edu/~kalu" TargetMode="External"/><Relationship Id="rId11" Type="http://schemas.openxmlformats.org/officeDocument/2006/relationships/image" Target="media/image5.png"/><Relationship Id="rId5" Type="http://schemas.openxmlformats.org/officeDocument/2006/relationships/hyperlink" Target="http://github.com/lu6007/quanty" TargetMode="External"/><Relationship Id="rId15" Type="http://schemas.openxmlformats.org/officeDocument/2006/relationships/image" Target="media/image9.pn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5</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Ann N</cp:lastModifiedBy>
  <cp:revision>124</cp:revision>
  <cp:lastPrinted>2014-08-15T22:31:00Z</cp:lastPrinted>
  <dcterms:created xsi:type="dcterms:W3CDTF">2014-08-15T21:33:00Z</dcterms:created>
  <dcterms:modified xsi:type="dcterms:W3CDTF">2016-08-12T16:41:00Z</dcterms:modified>
</cp:coreProperties>
</file>